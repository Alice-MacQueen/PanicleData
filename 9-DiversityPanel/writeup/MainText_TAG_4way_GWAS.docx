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BA382" w14:textId="77777777" w:rsidR="00C97100" w:rsidRDefault="00850C5C">
      <w:pPr>
        <w:spacing w:after="0" w:line="480" w:lineRule="auto"/>
        <w:rPr>
          <w:b/>
          <w:sz w:val="28"/>
          <w:szCs w:val="28"/>
          <w:lang w:eastAsia="zh-CN"/>
        </w:rPr>
      </w:pPr>
      <w:r>
        <w:rPr>
          <w:b/>
          <w:sz w:val="28"/>
          <w:szCs w:val="28"/>
        </w:rPr>
        <w:t>The genetic basis for panicle traits variation in switchgrass (</w:t>
      </w:r>
      <w:r>
        <w:rPr>
          <w:b/>
          <w:i/>
          <w:sz w:val="28"/>
          <w:szCs w:val="28"/>
        </w:rPr>
        <w:t>Panicum virgatum</w:t>
      </w:r>
      <w:r>
        <w:rPr>
          <w:b/>
          <w:sz w:val="28"/>
          <w:szCs w:val="28"/>
        </w:rPr>
        <w:t>)</w:t>
      </w:r>
    </w:p>
    <w:p w14:paraId="6EFC90DC" w14:textId="77777777" w:rsidR="00C97100" w:rsidRDefault="00850C5C">
      <w:pPr>
        <w:spacing w:after="0" w:line="480" w:lineRule="auto"/>
        <w:rPr>
          <w:b/>
          <w:sz w:val="24"/>
          <w:szCs w:val="24"/>
        </w:rPr>
      </w:pPr>
      <w:r>
        <w:rPr>
          <w:b/>
          <w:sz w:val="24"/>
          <w:szCs w:val="24"/>
          <w:lang w:eastAsia="zh-CN"/>
        </w:rPr>
        <w:t>Running head: Panicle genetics in switchgrass</w:t>
      </w:r>
    </w:p>
    <w:p w14:paraId="6A4E3192" w14:textId="77777777" w:rsidR="00C97100" w:rsidRDefault="00850C5C">
      <w:pPr>
        <w:spacing w:after="0" w:line="480" w:lineRule="auto"/>
      </w:pPr>
      <w:r>
        <w:t>Li Zhang</w:t>
      </w:r>
      <w:r>
        <w:rPr>
          <w:vertAlign w:val="superscript"/>
        </w:rPr>
        <w:t>1*</w:t>
      </w:r>
      <w:r>
        <w:t xml:space="preserve">, </w:t>
      </w:r>
      <w:proofErr w:type="spellStart"/>
      <w:r>
        <w:t>Xiaoyu</w:t>
      </w:r>
      <w:proofErr w:type="spellEnd"/>
      <w:r>
        <w:t xml:space="preserve"> Weng</w:t>
      </w:r>
      <w:r>
        <w:rPr>
          <w:vertAlign w:val="superscript"/>
        </w:rPr>
        <w:t>1</w:t>
      </w:r>
      <w:ins w:id="0" w:author="Birdy" w:date="2021-08-22T22:21:00Z">
        <w:r>
          <w:rPr>
            <w:vertAlign w:val="superscript"/>
          </w:rPr>
          <w:t>*</w:t>
        </w:r>
      </w:ins>
      <w:r>
        <w:t xml:space="preserve">, </w:t>
      </w:r>
      <w:ins w:id="1" w:author="Birdy" w:date="2021-08-22T22:21:00Z">
        <w:r>
          <w:t>Alice MacQueen</w:t>
        </w:r>
        <w:r>
          <w:rPr>
            <w:vertAlign w:val="superscript"/>
          </w:rPr>
          <w:t>1*</w:t>
        </w:r>
        <w:r>
          <w:t xml:space="preserve">, </w:t>
        </w:r>
      </w:ins>
      <w:r>
        <w:t>Kathrine D. Behrman</w:t>
      </w:r>
      <w:r>
        <w:rPr>
          <w:vertAlign w:val="superscript"/>
        </w:rPr>
        <w:t>1</w:t>
      </w:r>
      <w:r>
        <w:t>, Jason Bonnette</w:t>
      </w:r>
      <w:r>
        <w:rPr>
          <w:vertAlign w:val="superscript"/>
        </w:rPr>
        <w:t>1</w:t>
      </w:r>
      <w:r>
        <w:t>, John L. Reilley</w:t>
      </w:r>
      <w:r>
        <w:rPr>
          <w:vertAlign w:val="superscript"/>
        </w:rPr>
        <w:t>2</w:t>
      </w:r>
      <w:r>
        <w:t xml:space="preserve">, Francis M. </w:t>
      </w:r>
      <w:proofErr w:type="spellStart"/>
      <w:r>
        <w:t>Rouquette</w:t>
      </w:r>
      <w:proofErr w:type="spellEnd"/>
      <w:r>
        <w:t xml:space="preserve"> Jr</w:t>
      </w:r>
      <w:r>
        <w:rPr>
          <w:vertAlign w:val="superscript"/>
        </w:rPr>
        <w:t>3</w:t>
      </w:r>
      <w:r>
        <w:t>, Philip A. Fay</w:t>
      </w:r>
      <w:r>
        <w:rPr>
          <w:vertAlign w:val="superscript"/>
        </w:rPr>
        <w:t>4</w:t>
      </w:r>
      <w:r>
        <w:t>, Yanqi Wu</w:t>
      </w:r>
      <w:r>
        <w:rPr>
          <w:vertAlign w:val="superscript"/>
        </w:rPr>
        <w:t>5</w:t>
      </w:r>
      <w:r>
        <w:t>, Felix B. Fritschi</w:t>
      </w:r>
      <w:r>
        <w:rPr>
          <w:vertAlign w:val="superscript"/>
        </w:rPr>
        <w:t>6</w:t>
      </w:r>
      <w:r>
        <w:t>, Robert B. Mitchell</w:t>
      </w:r>
      <w:r>
        <w:rPr>
          <w:vertAlign w:val="superscript"/>
        </w:rPr>
        <w:t>7</w:t>
      </w:r>
      <w:r>
        <w:t>, David B. Lowry</w:t>
      </w:r>
      <w:r>
        <w:rPr>
          <w:vertAlign w:val="superscript"/>
        </w:rPr>
        <w:t>8</w:t>
      </w:r>
      <w:r>
        <w:t xml:space="preserve">, </w:t>
      </w:r>
      <w:proofErr w:type="spellStart"/>
      <w:r>
        <w:t>Arvid</w:t>
      </w:r>
      <w:proofErr w:type="spellEnd"/>
      <w:r>
        <w:t xml:space="preserve"> R. Boe</w:t>
      </w:r>
      <w:r>
        <w:rPr>
          <w:vertAlign w:val="superscript"/>
        </w:rPr>
        <w:t>9</w:t>
      </w:r>
      <w:r>
        <w:t>, Thomas E. Juenger</w:t>
      </w:r>
      <w:r>
        <w:rPr>
          <w:vertAlign w:val="superscript"/>
        </w:rPr>
        <w:t>1*</w:t>
      </w:r>
    </w:p>
    <w:p w14:paraId="54D08C5F" w14:textId="77777777" w:rsidR="00C97100" w:rsidRDefault="00C97100">
      <w:pPr>
        <w:spacing w:after="0" w:line="480" w:lineRule="auto"/>
      </w:pPr>
    </w:p>
    <w:p w14:paraId="5FA60CA6" w14:textId="77777777" w:rsidR="00C97100" w:rsidRDefault="00850C5C">
      <w:pPr>
        <w:spacing w:after="0" w:line="480" w:lineRule="auto"/>
      </w:pPr>
      <w:r>
        <w:rPr>
          <w:vertAlign w:val="superscript"/>
        </w:rPr>
        <w:t>1</w:t>
      </w:r>
      <w:r>
        <w:t xml:space="preserve">Department of Integrative Biology, University of Texas at Austin, Austin TX 78712; </w:t>
      </w:r>
      <w:r>
        <w:rPr>
          <w:vertAlign w:val="superscript"/>
        </w:rPr>
        <w:t>2</w:t>
      </w:r>
      <w:r>
        <w:t xml:space="preserve">Kika de la Garza Plant Materials Center, National Resources Conservation Service, US Department of Agriculture, Kingsville, TX 78363; </w:t>
      </w:r>
      <w:r>
        <w:rPr>
          <w:vertAlign w:val="superscript"/>
        </w:rPr>
        <w:t>3</w:t>
      </w:r>
      <w:r>
        <w:t xml:space="preserve">Texas A&amp;M AgriLife Research and Extension Center, Texas A&amp;M University, Overton, TX 75684; </w:t>
      </w:r>
      <w:r>
        <w:rPr>
          <w:vertAlign w:val="superscript"/>
        </w:rPr>
        <w:t>4</w:t>
      </w:r>
      <w:r>
        <w:t xml:space="preserve">Grassland, Soil and Water Research Laboratory, Agricultural Research Service, US Department of Agriculture, Temple, TX 76502; </w:t>
      </w:r>
      <w:r>
        <w:rPr>
          <w:vertAlign w:val="superscript"/>
        </w:rPr>
        <w:t>5</w:t>
      </w:r>
      <w:r>
        <w:t xml:space="preserve">Department of Plant and Soil Sciences, Oklahoma State University, Stillwater, OK 74078; </w:t>
      </w:r>
      <w:r>
        <w:rPr>
          <w:vertAlign w:val="superscript"/>
        </w:rPr>
        <w:t>6</w:t>
      </w:r>
      <w:r>
        <w:t xml:space="preserve">Division of Plant Sciences, University of Missouri, Columbia, MO 65211; </w:t>
      </w:r>
      <w:r>
        <w:rPr>
          <w:vertAlign w:val="superscript"/>
        </w:rPr>
        <w:t>7</w:t>
      </w:r>
      <w:r>
        <w:t xml:space="preserve">Wheat, Sorghum, and Forage Research Unit, Agricultural Research Service, US Department of Agriculture, University of Nebraska–Lincoln, Lincoln, NE 68583; </w:t>
      </w:r>
      <w:r>
        <w:rPr>
          <w:vertAlign w:val="superscript"/>
        </w:rPr>
        <w:t>8</w:t>
      </w:r>
      <w:r>
        <w:t xml:space="preserve">Department of Plant Biology and DOE Great Lakes Bioenergy Research Center, Michigan State University, East Lansing, MI 48824; </w:t>
      </w:r>
      <w:r>
        <w:rPr>
          <w:vertAlign w:val="superscript"/>
        </w:rPr>
        <w:t>9</w:t>
      </w:r>
      <w:r>
        <w:t>Department of Agronomy, Horticulture &amp; Plant Science, South Dakota State University, Brookings, SD 57007</w:t>
      </w:r>
    </w:p>
    <w:p w14:paraId="00402AFA" w14:textId="77777777" w:rsidR="00C97100" w:rsidRDefault="00C97100">
      <w:pPr>
        <w:spacing w:after="0" w:line="480" w:lineRule="auto"/>
      </w:pPr>
    </w:p>
    <w:p w14:paraId="38BD7729" w14:textId="77777777" w:rsidR="00C97100" w:rsidRDefault="00850C5C">
      <w:pPr>
        <w:spacing w:after="0" w:line="480" w:lineRule="auto"/>
      </w:pPr>
      <w:r>
        <w:rPr>
          <w:vertAlign w:val="superscript"/>
        </w:rPr>
        <w:t>*</w:t>
      </w:r>
      <w:r>
        <w:t xml:space="preserve"> </w:t>
      </w:r>
      <w:ins w:id="2" w:author="Birdy" w:date="2021-08-22T23:00:00Z">
        <w:r>
          <w:t>C</w:t>
        </w:r>
      </w:ins>
      <w:del w:id="3" w:author="Birdy" w:date="2021-08-22T23:00:00Z">
        <w:r>
          <w:delText>c</w:delText>
        </w:r>
      </w:del>
      <w:r>
        <w:t xml:space="preserve">orresponding authors. Email: lz5943@utexas.edu or </w:t>
      </w:r>
      <w:hyperlink r:id="rId7">
        <w:r>
          <w:rPr>
            <w:rStyle w:val="Hyperlink"/>
          </w:rPr>
          <w:t>tjuenger@austin.utexas.edu</w:t>
        </w:r>
      </w:hyperlink>
    </w:p>
    <w:p w14:paraId="57913E88" w14:textId="77777777" w:rsidR="00C97100" w:rsidRDefault="00850C5C">
      <w:pPr>
        <w:spacing w:after="0" w:line="480" w:lineRule="auto"/>
      </w:pPr>
      <w:ins w:id="4" w:author="Birdy" w:date="2021-08-22T22:22:00Z">
        <w:r>
          <w:t>* These authors contribute equally.</w:t>
        </w:r>
      </w:ins>
    </w:p>
    <w:p w14:paraId="7A18B913" w14:textId="77777777" w:rsidR="00C97100" w:rsidRDefault="00850C5C">
      <w:pPr>
        <w:spacing w:after="0" w:line="480" w:lineRule="auto"/>
      </w:pPr>
      <w:proofErr w:type="spellStart"/>
      <w:r>
        <w:t>Orcid</w:t>
      </w:r>
      <w:proofErr w:type="spellEnd"/>
      <w:r>
        <w:t>-ID (Zhang, L): https://orcid.org/0000-0001-8625-8042</w:t>
      </w:r>
    </w:p>
    <w:p w14:paraId="21810DA8" w14:textId="77777777" w:rsidR="00C97100" w:rsidRDefault="00C97100">
      <w:pPr>
        <w:spacing w:after="0" w:line="480" w:lineRule="auto"/>
      </w:pPr>
    </w:p>
    <w:p w14:paraId="6EF5B454" w14:textId="77777777" w:rsidR="00C97100" w:rsidRDefault="00C97100">
      <w:pPr>
        <w:spacing w:after="0" w:line="480" w:lineRule="auto"/>
      </w:pPr>
    </w:p>
    <w:p w14:paraId="6313F399" w14:textId="77777777" w:rsidR="00C97100" w:rsidRDefault="00C97100">
      <w:pPr>
        <w:spacing w:after="0" w:line="480" w:lineRule="auto"/>
        <w:rPr>
          <w:b/>
          <w:sz w:val="28"/>
          <w:szCs w:val="28"/>
        </w:rPr>
      </w:pPr>
    </w:p>
    <w:p w14:paraId="0F7522CE" w14:textId="77777777" w:rsidR="00C97100" w:rsidRDefault="00C97100">
      <w:pPr>
        <w:spacing w:after="0" w:line="480" w:lineRule="auto"/>
        <w:jc w:val="center"/>
        <w:rPr>
          <w:b/>
          <w:sz w:val="24"/>
          <w:szCs w:val="24"/>
        </w:rPr>
      </w:pPr>
    </w:p>
    <w:p w14:paraId="1BC4F3BB" w14:textId="77777777" w:rsidR="00C97100" w:rsidRDefault="00850C5C">
      <w:pPr>
        <w:spacing w:after="0" w:line="480" w:lineRule="auto"/>
        <w:jc w:val="center"/>
        <w:rPr>
          <w:b/>
          <w:sz w:val="24"/>
          <w:szCs w:val="24"/>
        </w:rPr>
      </w:pPr>
      <w:r>
        <w:rPr>
          <w:b/>
          <w:sz w:val="24"/>
          <w:szCs w:val="24"/>
        </w:rPr>
        <w:t>Abstract</w:t>
      </w:r>
    </w:p>
    <w:p w14:paraId="6DC71DEE" w14:textId="77777777" w:rsidR="00C97100" w:rsidRDefault="00850C5C">
      <w:pPr>
        <w:spacing w:after="0" w:line="480" w:lineRule="auto"/>
      </w:pPr>
      <w:r>
        <w:t xml:space="preserve">Grass species exhibit large diversity in panicle architecture, variations of which are often controlled by genes, the environment, and their interaction. The genetic study of panicle architecture in perennial grasses is limited. In this study, we evaluate the genetic basis of panicle architecture including panicle length, primary branching number, and secondary branching number in an outcrossing switchgrass </w:t>
      </w:r>
      <w:commentRangeStart w:id="5"/>
      <w:r>
        <w:t xml:space="preserve">population grown across ten field sites in the central United States, through multi-environment mixed QTL analysis. </w:t>
      </w:r>
      <w:commentRangeEnd w:id="5"/>
      <w:del w:id="6" w:author="Birdy" w:date="2021-08-22T22:23:00Z">
        <w:r>
          <w:commentReference w:id="5"/>
        </w:r>
        <w:r>
          <w:delText>We</w:delText>
        </w:r>
      </w:del>
      <w:r>
        <w:commentReference w:id="7"/>
      </w:r>
      <w:del w:id="8" w:author="Birdy" w:date="2021-08-22T22:23:00Z">
        <w:r>
          <w:delText xml:space="preserve"> also evaluated pleiotropic relationships between panicle traits and flowering time, tiller production and biomass.</w:delText>
        </w:r>
      </w:del>
      <w:r>
        <w:t xml:space="preserve"> Furthermore, we searched for candidate genes underlying panicle trait QTL in switchgrass</w:t>
      </w:r>
      <w:del w:id="9" w:author="Birdy" w:date="2021-08-22T22:23:00Z">
        <w:r>
          <w:delText xml:space="preserve"> and conducted a genomic prediction for an independent set of genotypes grown at three of the 10 sites using Bayesian multi-trait and multi-environment model</w:delText>
        </w:r>
      </w:del>
      <w:r>
        <w:t xml:space="preserve">. Overall, 18 QTL were detected for the three panicle traits. Twelve of the QTL exhibited consistent effects (i.e., no QTL by environment interactions or no QTL x E), and most (4 of 6) of the effects with QTL x E exhibited condition-specific effects. </w:t>
      </w:r>
      <w:del w:id="10" w:author="Birdy" w:date="2021-08-22T22:23:00Z">
        <w:r>
          <w:delText xml:space="preserve">Genomic prediction built upon the core 380 genotypes at the 10 sites showed moderate prediction accuracy (0.45-0.61) on the extra 370 genotypes grown at the three sites. </w:delText>
        </w:r>
      </w:del>
      <w:r>
        <w:t xml:space="preserve">Panicle QTL co-localized with previously identified flowering time QTL and candidate genes associated with flowering, supporting a pleiotropic model of panicle development based on shared developmental genetics and responses to environmental signals. </w:t>
      </w:r>
    </w:p>
    <w:p w14:paraId="0AD41ADE" w14:textId="77777777" w:rsidR="00C97100" w:rsidRDefault="00C97100">
      <w:pPr>
        <w:spacing w:after="0" w:line="480" w:lineRule="auto"/>
      </w:pPr>
    </w:p>
    <w:p w14:paraId="06175D3E" w14:textId="77777777" w:rsidR="00C97100" w:rsidRDefault="00850C5C">
      <w:pPr>
        <w:spacing w:after="0" w:line="480" w:lineRule="auto"/>
      </w:pPr>
      <w:r>
        <w:t xml:space="preserve">Key words: panicle, QTL x E interaction, phenotypic plasticity, </w:t>
      </w:r>
      <w:del w:id="11" w:author="Birdy" w:date="2021-08-22T22:41:00Z">
        <w:r>
          <w:delText>pleiotropy</w:delText>
        </w:r>
      </w:del>
      <w:r>
        <w:t xml:space="preserve">, condition-specific effect, </w:t>
      </w:r>
      <w:r>
        <w:rPr>
          <w:i/>
        </w:rPr>
        <w:t>Panicum virgatum</w:t>
      </w:r>
      <w:r>
        <w:t xml:space="preserve">, switchgrass </w:t>
      </w:r>
    </w:p>
    <w:p w14:paraId="4960B58A" w14:textId="77777777" w:rsidR="00C97100" w:rsidRDefault="00C97100">
      <w:pPr>
        <w:spacing w:after="0" w:line="480" w:lineRule="auto"/>
      </w:pPr>
    </w:p>
    <w:p w14:paraId="1E215ACF" w14:textId="77777777" w:rsidR="00C97100" w:rsidRDefault="00C97100">
      <w:pPr>
        <w:spacing w:after="0" w:line="480" w:lineRule="auto"/>
      </w:pPr>
    </w:p>
    <w:p w14:paraId="00A56B5A" w14:textId="77777777" w:rsidR="00C97100" w:rsidRDefault="00C97100">
      <w:pPr>
        <w:spacing w:after="0" w:line="480" w:lineRule="auto"/>
      </w:pPr>
    </w:p>
    <w:p w14:paraId="65141F5B" w14:textId="77777777" w:rsidR="00C97100" w:rsidRDefault="00C97100">
      <w:pPr>
        <w:spacing w:after="0" w:line="480" w:lineRule="auto"/>
      </w:pPr>
    </w:p>
    <w:p w14:paraId="5003C0B9" w14:textId="77777777" w:rsidR="00C97100" w:rsidRDefault="00850C5C">
      <w:pPr>
        <w:spacing w:after="0" w:line="480" w:lineRule="auto"/>
        <w:rPr>
          <w:b/>
          <w:sz w:val="32"/>
          <w:szCs w:val="32"/>
        </w:rPr>
      </w:pPr>
      <w:r>
        <w:rPr>
          <w:b/>
          <w:sz w:val="32"/>
          <w:szCs w:val="32"/>
        </w:rPr>
        <w:t>Declarations</w:t>
      </w:r>
    </w:p>
    <w:p w14:paraId="3B055645" w14:textId="77777777" w:rsidR="00C97100" w:rsidRDefault="00850C5C">
      <w:pPr>
        <w:spacing w:after="0" w:line="480" w:lineRule="auto"/>
        <w:rPr>
          <w:b/>
          <w:sz w:val="28"/>
          <w:szCs w:val="28"/>
        </w:rPr>
      </w:pPr>
      <w:r>
        <w:rPr>
          <w:b/>
          <w:sz w:val="28"/>
          <w:szCs w:val="28"/>
        </w:rPr>
        <w:t>Funding</w:t>
      </w:r>
    </w:p>
    <w:p w14:paraId="56CB5F78" w14:textId="77777777" w:rsidR="00C97100" w:rsidRDefault="00850C5C">
      <w:pPr>
        <w:spacing w:after="0" w:line="480" w:lineRule="auto"/>
      </w:pPr>
      <w:r>
        <w:lastRenderedPageBreak/>
        <w:t xml:space="preserve">This research was supported and funded by the National Science Foundation Plant Genome Research Program (IOS-1444533) and by the US Department of Energy, Office of Science, Office of Biological and Environmental Research Award DESC0014156 to T.E.J. </w:t>
      </w:r>
    </w:p>
    <w:p w14:paraId="531A6698" w14:textId="77777777" w:rsidR="00C97100" w:rsidRDefault="00850C5C">
      <w:pPr>
        <w:spacing w:after="0" w:line="480" w:lineRule="auto"/>
        <w:rPr>
          <w:b/>
          <w:sz w:val="28"/>
          <w:szCs w:val="28"/>
        </w:rPr>
      </w:pPr>
      <w:r>
        <w:rPr>
          <w:b/>
          <w:sz w:val="28"/>
          <w:szCs w:val="28"/>
        </w:rPr>
        <w:t>Conflicts of interest</w:t>
      </w:r>
    </w:p>
    <w:p w14:paraId="36DEB38E" w14:textId="77777777" w:rsidR="00C97100" w:rsidRDefault="00850C5C">
      <w:pPr>
        <w:spacing w:after="0" w:line="480" w:lineRule="auto"/>
      </w:pPr>
      <w:r>
        <w:t xml:space="preserve">We declare that there </w:t>
      </w:r>
      <w:proofErr w:type="gramStart"/>
      <w:r>
        <w:t>is</w:t>
      </w:r>
      <w:proofErr w:type="gramEnd"/>
      <w:r>
        <w:t xml:space="preserve"> no conflicts of interest. </w:t>
      </w:r>
    </w:p>
    <w:p w14:paraId="189B1C5D" w14:textId="77777777" w:rsidR="00C97100" w:rsidRDefault="00850C5C">
      <w:pPr>
        <w:spacing w:after="0" w:line="480" w:lineRule="auto"/>
        <w:rPr>
          <w:b/>
          <w:sz w:val="28"/>
          <w:szCs w:val="28"/>
        </w:rPr>
      </w:pPr>
      <w:r>
        <w:rPr>
          <w:b/>
          <w:sz w:val="28"/>
          <w:szCs w:val="28"/>
        </w:rPr>
        <w:t xml:space="preserve">Data Availability </w:t>
      </w:r>
    </w:p>
    <w:p w14:paraId="119BE418" w14:textId="77777777" w:rsidR="00C97100" w:rsidRDefault="00850C5C">
      <w:pPr>
        <w:spacing w:after="0" w:line="480" w:lineRule="auto"/>
      </w:pPr>
      <w:r>
        <w:t>The data used in this manuscript in included in supplementals.</w:t>
      </w:r>
    </w:p>
    <w:p w14:paraId="248A2B10" w14:textId="77777777" w:rsidR="00C97100" w:rsidRDefault="00850C5C">
      <w:pPr>
        <w:spacing w:after="0" w:line="480" w:lineRule="auto"/>
        <w:rPr>
          <w:b/>
          <w:sz w:val="28"/>
          <w:szCs w:val="28"/>
        </w:rPr>
      </w:pPr>
      <w:r>
        <w:rPr>
          <w:b/>
          <w:sz w:val="28"/>
          <w:szCs w:val="28"/>
        </w:rPr>
        <w:t>Author contributions</w:t>
      </w:r>
    </w:p>
    <w:p w14:paraId="63A2BD15" w14:textId="77777777" w:rsidR="00C97100" w:rsidRDefault="00850C5C">
      <w:pPr>
        <w:spacing w:after="0" w:line="480" w:lineRule="auto"/>
      </w:pPr>
      <w:r>
        <w:t>D.B.L., J.B., F.B.F., and T.E.J. designed research; D.B.L., J.B., P.A.F., R.B.M., J.L.-R., A.R.B., Y.W., F.M.R., R.L.W., X.W., K.D.B., A.L., D.B., A.S., F.B.F., and T.E.J. performed research; L.Z., X.W.,</w:t>
      </w:r>
      <w:ins w:id="12" w:author="Birdy" w:date="2021-08-22T22:41:00Z">
        <w:r>
          <w:t xml:space="preserve"> A.</w:t>
        </w:r>
      </w:ins>
      <w:ins w:id="13" w:author="Alice MacQueen" w:date="2021-09-03T18:00:00Z">
        <w:r>
          <w:t>H.</w:t>
        </w:r>
      </w:ins>
      <w:ins w:id="14" w:author="Birdy" w:date="2021-08-22T22:41:00Z">
        <w:r>
          <w:t>M</w:t>
        </w:r>
      </w:ins>
      <w:ins w:id="15" w:author="Alice MacQueen" w:date="2021-09-03T18:00:00Z">
        <w:r>
          <w:t>.</w:t>
        </w:r>
      </w:ins>
      <w:r>
        <w:t xml:space="preserve"> and K.D.B. analyzed data; and L. Z</w:t>
      </w:r>
      <w:ins w:id="16" w:author="Birdy" w:date="2021-08-22T22:41:00Z">
        <w:r>
          <w:t>.,</w:t>
        </w:r>
      </w:ins>
      <w:del w:id="17" w:author="Birdy" w:date="2021-08-22T22:42:00Z">
        <w:r>
          <w:delText xml:space="preserve"> </w:delText>
        </w:r>
      </w:del>
      <w:del w:id="18" w:author="Birdy" w:date="2021-08-22T22:41:00Z">
        <w:r>
          <w:delText>and</w:delText>
        </w:r>
      </w:del>
      <w:r>
        <w:t xml:space="preserve"> X.W</w:t>
      </w:r>
      <w:ins w:id="19" w:author="Birdy" w:date="2021-08-22T22:42:00Z">
        <w:r>
          <w:t>. and A.</w:t>
        </w:r>
      </w:ins>
      <w:ins w:id="20" w:author="Alice MacQueen" w:date="2021-09-03T18:00:00Z">
        <w:r>
          <w:t>H.</w:t>
        </w:r>
      </w:ins>
      <w:ins w:id="21" w:author="Birdy" w:date="2021-08-22T22:42:00Z">
        <w:r>
          <w:t>M</w:t>
        </w:r>
      </w:ins>
      <w:ins w:id="22" w:author="Alice MacQueen" w:date="2021-09-03T18:00:00Z">
        <w:r>
          <w:t>.</w:t>
        </w:r>
      </w:ins>
      <w:ins w:id="23" w:author="Birdy" w:date="2021-08-22T22:42:00Z">
        <w:r>
          <w:t xml:space="preserve"> </w:t>
        </w:r>
      </w:ins>
      <w:ins w:id="24" w:author="Birdy" w:date="2021-08-22T22:41:00Z">
        <w:r>
          <w:t xml:space="preserve"> </w:t>
        </w:r>
      </w:ins>
      <w:del w:id="25" w:author="Birdy" w:date="2021-08-22T22:41:00Z">
        <w:r>
          <w:delText xml:space="preserve">. </w:delText>
        </w:r>
      </w:del>
      <w:r>
        <w:t>wrote the paper with comments and editing by all authors.</w:t>
      </w:r>
    </w:p>
    <w:p w14:paraId="753CB846" w14:textId="77777777" w:rsidR="00C97100" w:rsidRDefault="00C97100">
      <w:pPr>
        <w:spacing w:after="0" w:line="480" w:lineRule="auto"/>
        <w:jc w:val="both"/>
        <w:rPr>
          <w:rFonts w:ascii="Arial" w:hAnsi="Arial" w:cs="Arial"/>
          <w:b/>
          <w:sz w:val="24"/>
          <w:szCs w:val="24"/>
        </w:rPr>
      </w:pPr>
    </w:p>
    <w:p w14:paraId="357659FB" w14:textId="77777777" w:rsidR="00C97100" w:rsidRDefault="00850C5C">
      <w:pPr>
        <w:spacing w:after="0" w:line="480" w:lineRule="auto"/>
        <w:jc w:val="both"/>
        <w:rPr>
          <w:rFonts w:ascii="Arial" w:hAnsi="Arial" w:cs="Arial"/>
          <w:b/>
          <w:sz w:val="24"/>
          <w:szCs w:val="24"/>
        </w:rPr>
      </w:pPr>
      <w:r>
        <w:rPr>
          <w:rFonts w:ascii="Arial" w:hAnsi="Arial" w:cs="Arial"/>
          <w:b/>
          <w:sz w:val="24"/>
          <w:szCs w:val="24"/>
        </w:rPr>
        <w:t>Key Message</w:t>
      </w:r>
    </w:p>
    <w:p w14:paraId="1866B21A" w14:textId="77777777" w:rsidR="00C97100" w:rsidRDefault="00850C5C">
      <w:pPr>
        <w:spacing w:after="0" w:line="480" w:lineRule="auto"/>
      </w:pPr>
      <w:r>
        <w:t>Our investigation suggests that panicle trait variation in switchgrass is due to a combination of QTL and the environment, with some QTL displaying stable effects while others exhibiting differential effects across geographic regions.</w:t>
      </w:r>
    </w:p>
    <w:p w14:paraId="36CB4099" w14:textId="77777777" w:rsidR="00C97100" w:rsidRDefault="00850C5C">
      <w:pPr>
        <w:spacing w:after="0" w:line="480" w:lineRule="auto"/>
      </w:pPr>
      <w:r>
        <w:br w:type="page"/>
      </w:r>
    </w:p>
    <w:p w14:paraId="2E7A0D6B" w14:textId="77777777" w:rsidR="00C97100" w:rsidRDefault="00C97100">
      <w:pPr>
        <w:spacing w:after="0" w:line="480" w:lineRule="auto"/>
        <w:rPr>
          <w:b/>
        </w:rPr>
        <w:sectPr w:rsidR="00C97100">
          <w:headerReference w:type="default" r:id="rId11"/>
          <w:footerReference w:type="default" r:id="rId12"/>
          <w:pgSz w:w="12240" w:h="15840"/>
          <w:pgMar w:top="1440" w:right="1440" w:bottom="1440" w:left="1440" w:header="720" w:footer="720" w:gutter="0"/>
          <w:lnNumType w:countBy="1" w:distance="283" w:restart="continuous"/>
          <w:cols w:space="720"/>
          <w:formProt w:val="0"/>
          <w:docGrid w:linePitch="100" w:charSpace="4096"/>
        </w:sectPr>
      </w:pPr>
    </w:p>
    <w:p w14:paraId="1B618190" w14:textId="77777777" w:rsidR="00C97100" w:rsidRDefault="00850C5C">
      <w:pPr>
        <w:spacing w:after="0" w:line="480" w:lineRule="auto"/>
        <w:rPr>
          <w:b/>
        </w:rPr>
      </w:pPr>
      <w:r>
        <w:rPr>
          <w:b/>
        </w:rPr>
        <w:lastRenderedPageBreak/>
        <w:t>Introduction</w:t>
      </w:r>
    </w:p>
    <w:p w14:paraId="27BE7FE9" w14:textId="77777777" w:rsidR="00211199" w:rsidRDefault="00850C5C" w:rsidP="00850C5C">
      <w:pPr>
        <w:spacing w:after="0" w:line="480" w:lineRule="auto"/>
        <w:ind w:firstLine="720"/>
        <w:rPr>
          <w:ins w:id="26" w:author="Juengerlab" w:date="2021-09-14T10:32:00Z"/>
        </w:rPr>
      </w:pPr>
      <w:r>
        <w:t xml:space="preserve">As the bearers of grain, </w:t>
      </w:r>
      <w:del w:id="27" w:author="Alice MacQueen" w:date="2021-09-03T18:08:00Z">
        <w:r>
          <w:delText xml:space="preserve">the </w:delText>
        </w:r>
      </w:del>
      <w:r>
        <w:t>grass panicle</w:t>
      </w:r>
      <w:ins w:id="28" w:author="Alice MacQueen" w:date="2021-09-03T18:08:00Z">
        <w:r>
          <w:t>s</w:t>
        </w:r>
      </w:ins>
      <w:r>
        <w:t xml:space="preserve"> (or inflorescence</w:t>
      </w:r>
      <w:ins w:id="29" w:author="Juengerlab" w:date="2021-09-14T10:25:00Z">
        <w:r>
          <w:t>s</w:t>
        </w:r>
      </w:ins>
      <w:r>
        <w:t>) ha</w:t>
      </w:r>
      <w:ins w:id="30" w:author="Alice MacQueen" w:date="2021-09-03T18:08:00Z">
        <w:r>
          <w:t>ve</w:t>
        </w:r>
      </w:ins>
      <w:del w:id="31" w:author="Alice MacQueen" w:date="2021-09-03T18:08:00Z">
        <w:r>
          <w:delText>s</w:delText>
        </w:r>
      </w:del>
      <w:r>
        <w:t xml:space="preserve"> been </w:t>
      </w:r>
      <w:del w:id="32" w:author="Alice MacQueen" w:date="2021-09-03T18:08:00Z">
        <w:r>
          <w:delText xml:space="preserve">the </w:delText>
        </w:r>
      </w:del>
      <w:r>
        <w:t>target</w:t>
      </w:r>
      <w:ins w:id="33" w:author="Alice MacQueen" w:date="2021-09-03T18:08:00Z">
        <w:r>
          <w:t>s</w:t>
        </w:r>
      </w:ins>
      <w:r>
        <w:t xml:space="preserve"> of selection for thousands of years </w:t>
      </w:r>
      <w:r>
        <w:fldChar w:fldCharType="begin"/>
      </w:r>
      <w:r>
        <w:instrText>ADDIN EN.CITE &lt;EndNote&gt;&lt;Cite&gt;&lt;Author&gt;Doust&lt;/Author&gt;&lt;Year&gt;2007&lt;/Year&gt;&lt;RecNum&gt;3&lt;/RecNum&gt;&lt;DisplayText&gt;(Doust 2007)&lt;/DisplayText&gt;&lt;record&gt;&lt;rec-number&gt;3&lt;/rec-number&gt;&lt;foreign-keys&gt;&lt;key app="EN" db-id="sp0ssrpdupf00rewwew5dfv60x2205pvf2e2" timestamp="1570054049"&gt;3&lt;/key&gt;&lt;key app="ENWeb" db-id=""&gt;0&lt;/key&gt;&lt;/foreign-keys&gt;&lt;ref-type name="Journal Article"&gt;17&lt;/ref-type&gt;&lt;contributors&gt;&lt;authors&gt;&lt;author&gt;Doust, A.&lt;/author&gt;&lt;/authors&gt;&lt;/contributors&gt;&lt;auth-address&gt;University of Missouri-St. Louis, 1 University Boulevard, St Louis, MO 63121, USA. andrew.doust@okstate.edu&lt;/auth-address&gt;&lt;titles&gt;&lt;title&gt;Architectural evolution and its implications for domestication in grasses&lt;/title&gt;&lt;secondary-title&gt;Ann Bot&lt;/secondary-title&gt;&lt;/titles&gt;&lt;periodical&gt;&lt;full-title&gt;Ann Bot&lt;/full-title&gt;&lt;/periodical&gt;&lt;pages&gt;941-50&lt;/pages&gt;&lt;volume&gt;100&lt;/volume&gt;&lt;number&gt;5&lt;/number&gt;&lt;keywords&gt;&lt;keyword&gt;*Agriculture&lt;/keyword&gt;&lt;keyword&gt;Crops, Agricultural/anatomy &amp;amp; histology/*genetics/growth &amp;amp; development&lt;/keyword&gt;&lt;keyword&gt;Flowering Tops/anatomy &amp;amp; histology/growth &amp;amp; development&lt;/keyword&gt;&lt;keyword&gt;*Phylogeny&lt;/keyword&gt;&lt;keyword&gt;Poaceae/anatomy &amp;amp; histology/*genetics/growth &amp;amp; development&lt;/keyword&gt;&lt;/keywords&gt;&lt;dates&gt;&lt;year&gt;2007&lt;/year&gt;&lt;pub-dates&gt;&lt;date&gt;Nov&lt;/date&gt;&lt;/pub-dates&gt;&lt;/dates&gt;&lt;isbn&gt;1095-8290 (Electronic)&amp;#xD;0305-7364 (Linking)&lt;/isbn&gt;&lt;accession-num&gt;17478546&lt;/accession-num&gt;&lt;urls&gt;&lt;related-urls&gt;&lt;url&gt;https://www.ncbi.nlm.nih.gov/pubmed/17478546&lt;/url&gt;&lt;/related-urls&gt;&lt;/urls&gt;&lt;custom2&gt;PMC2759198&lt;/custom2&gt;&lt;electronic-resource-num&gt;10.1093/aob/mcm040&lt;/electronic-resource-num&gt;&lt;/record&gt;&lt;/Cite&gt;&lt;/EndNote&gt;</w:instrText>
      </w:r>
      <w:r>
        <w:fldChar w:fldCharType="separate"/>
      </w:r>
      <w:r>
        <w:t>(Doust 2007)</w:t>
      </w:r>
      <w:r>
        <w:fldChar w:fldCharType="end"/>
      </w:r>
      <w:r>
        <w:t xml:space="preserve">. There is enormous diversity in panicle architecture within and among grass species </w:t>
      </w:r>
      <w:r>
        <w:fldChar w:fldCharType="begin"/>
      </w:r>
      <w:r>
        <w:instrText>ADDIN EN.CITE &lt;EndNote&gt;&lt;Cite&gt;&lt;Author&gt;Coen&lt;/Author&gt;&lt;Year&gt;1994&lt;/Year&gt;&lt;RecNum&gt;135&lt;/RecNum&gt;&lt;DisplayText&gt;(Coen and Nugent 1994)&lt;/DisplayText&gt;&lt;record&gt;&lt;rec-number&gt;135&lt;/rec-number&gt;&lt;foreign-keys&gt;&lt;key app="EN" db-id="a5zpwxw5fxepzpedpx95exr922ptdv0d9dv9" timestamp="1605907430"&gt;135&lt;/key&gt;&lt;/foreign-keys&gt;&lt;ref-type name="Journal Article"&gt;17&lt;/ref-type&gt;&lt;contributors&gt;&lt;authors&gt;&lt;author&gt;Coen, Enrico S.&lt;/author&gt;&lt;author&gt;Nugent, Jacqueline M.&lt;/author&gt;&lt;/authors&gt;&lt;/contributors&gt;&lt;titles&gt;&lt;title&gt;Evolution of flowers and inflorescences&lt;/title&gt;&lt;secondary-title&gt;Development&lt;/secondary-title&gt;&lt;/titles&gt;&lt;periodical&gt;&lt;full-title&gt;Development&lt;/full-title&gt;&lt;/periodical&gt;&lt;pages&gt;107&lt;/pages&gt;&lt;volume&gt;1994&lt;/volume&gt;&lt;number&gt;Supplement&lt;/number&gt;&lt;dates&gt;&lt;year&gt;1994&lt;/year&gt;&lt;/dates&gt;&lt;urls&gt;&lt;related-urls&gt;&lt;url&gt;http://dev.biologists.org/content/1994/Supplement/107.abstract&lt;/url&gt;&lt;/related-urls&gt;&lt;/urls&gt;&lt;/record&gt;&lt;/Cite&gt;&lt;/EndNote&gt;</w:instrText>
      </w:r>
      <w:r>
        <w:fldChar w:fldCharType="separate"/>
      </w:r>
      <w:r>
        <w:t>(Coen and Nugent 1994)</w:t>
      </w:r>
      <w:r>
        <w:fldChar w:fldCharType="end"/>
      </w:r>
      <w:r>
        <w:t>. Panicle architecture</w:t>
      </w:r>
      <w:ins w:id="34" w:author="Juengerlab" w:date="2021-09-14T10:28:00Z">
        <w:r>
          <w:t xml:space="preserve"> is a </w:t>
        </w:r>
      </w:ins>
      <w:del w:id="35" w:author="Juengerlab" w:date="2021-09-14T10:28:00Z">
        <w:r w:rsidDel="00850C5C">
          <w:delText xml:space="preserve">s are </w:delText>
        </w:r>
      </w:del>
      <w:r>
        <w:t>critical determinant of interspecies differences in plant</w:t>
      </w:r>
      <w:del w:id="36" w:author="Juengerlab" w:date="2021-09-14T10:28:00Z">
        <w:r w:rsidDel="00850C5C">
          <w:delText>s</w:delText>
        </w:r>
      </w:del>
      <w:r>
        <w:t xml:space="preserve"> morphology and life history, </w:t>
      </w:r>
      <w:del w:id="37" w:author="Juengerlab" w:date="2021-09-14T10:29:00Z">
        <w:r w:rsidDel="00850C5C">
          <w:delText xml:space="preserve">and </w:delText>
        </w:r>
      </w:del>
      <w:ins w:id="38" w:author="Juengerlab" w:date="2021-09-14T10:29:00Z">
        <w:r>
          <w:t xml:space="preserve">which </w:t>
        </w:r>
      </w:ins>
      <w:del w:id="39" w:author="Juengerlab" w:date="2021-09-14T10:28:00Z">
        <w:r w:rsidDel="00850C5C">
          <w:delText xml:space="preserve">are </w:delText>
        </w:r>
      </w:del>
      <w:ins w:id="40" w:author="Juengerlab" w:date="2021-09-14T10:28:00Z">
        <w:r>
          <w:t xml:space="preserve">is </w:t>
        </w:r>
      </w:ins>
      <w:r>
        <w:t>often measured as variation in panicle length, branching</w:t>
      </w:r>
      <w:ins w:id="41" w:author="Juengerlab" w:date="2021-09-14T10:29:00Z">
        <w:r>
          <w:t xml:space="preserve"> structure</w:t>
        </w:r>
      </w:ins>
      <w:r>
        <w:t xml:space="preserve"> (number, length, and pattern), and flower number and size borne on each branch type. Simple panicles may have only primary branches, while complex panicles can possess many secondary and tertiary branches </w:t>
      </w:r>
      <w:r>
        <w:fldChar w:fldCharType="begin"/>
      </w:r>
      <w:r>
        <w:instrText>ADDIN EN.CITE</w:instrText>
      </w:r>
      <w:r>
        <w:fldChar w:fldCharType="begin"/>
      </w:r>
      <w:r>
        <w:instrText>ADDIN EN.CITE.DATA</w:instrText>
      </w:r>
      <w:r>
        <w:fldChar w:fldCharType="end"/>
      </w:r>
      <w:r>
        <w:fldChar w:fldCharType="separate"/>
      </w:r>
      <w:r>
        <w:t>(Bommert and Whipple 2018; Glemin and Bataillon 2009)</w:t>
      </w:r>
      <w:r>
        <w:fldChar w:fldCharType="end"/>
      </w:r>
      <w:r>
        <w:t xml:space="preserve">. In wild grasses, branching pattern plays an important role in wind pollination and affects the number and size of seeds, which ultimately influences seed yield and plant fitness </w:t>
      </w:r>
      <w:r>
        <w:fldChar w:fldCharType="begin"/>
      </w:r>
      <w:r>
        <w:instrText>ADDIN EN.CITE</w:instrText>
      </w:r>
      <w:r>
        <w:fldChar w:fldCharType="begin"/>
      </w:r>
      <w:r>
        <w:instrText>ADDIN EN.CITE.DATA</w:instrText>
      </w:r>
      <w:r>
        <w:fldChar w:fldCharType="end"/>
      </w:r>
      <w:r>
        <w:fldChar w:fldCharType="separate"/>
      </w:r>
      <w:r>
        <w:t>(Brown et al. 2006; Friedman and Harder 2004)</w:t>
      </w:r>
      <w:r>
        <w:fldChar w:fldCharType="end"/>
      </w:r>
      <w:r>
        <w:t xml:space="preserve">. In domesticated species, there is a direct association between panicle architecture and seed productivity </w:t>
      </w:r>
      <w:r>
        <w:fldChar w:fldCharType="begin"/>
      </w:r>
      <w:r>
        <w:instrText>ADDIN EN.CITE</w:instrText>
      </w:r>
      <w:r>
        <w:fldChar w:fldCharType="begin"/>
      </w:r>
      <w:r>
        <w:instrText>ADDIN EN.CITE.DATA</w:instrText>
      </w:r>
      <w:r>
        <w:fldChar w:fldCharType="end"/>
      </w:r>
      <w:r>
        <w:fldChar w:fldCharType="separate"/>
      </w:r>
      <w:r>
        <w:t>(Brown et al. 2006; Crowell et al. 2016; Wang and Li 2005)</w:t>
      </w:r>
      <w:r>
        <w:fldChar w:fldCharType="end"/>
      </w:r>
      <w:r>
        <w:t xml:space="preserve">. Analysis of the phylogenetic distribution of panicle variation in the grasses suggests that different panicle architecture have arisen independently many times, and homoplasy across the grass phylogeny has obscured the mechanisms of panicle diversity </w:t>
      </w:r>
      <w:r>
        <w:fldChar w:fldCharType="begin"/>
      </w:r>
      <w:r>
        <w:instrText>ADDIN EN.CITE</w:instrText>
      </w:r>
      <w:r>
        <w:fldChar w:fldCharType="begin"/>
      </w:r>
      <w:r>
        <w:instrText>ADDIN EN.CITE.DATA</w:instrText>
      </w:r>
      <w:r>
        <w:fldChar w:fldCharType="end"/>
      </w:r>
      <w:r>
        <w:fldChar w:fldCharType="separate"/>
      </w:r>
      <w:r>
        <w:t>(Doust and Kellogg 2002; Kellogg 2000)</w:t>
      </w:r>
      <w:r>
        <w:fldChar w:fldCharType="end"/>
      </w:r>
      <w:r>
        <w:t xml:space="preserve">. These traits likely evolve in response to natural selection mediated by pollinator </w:t>
      </w:r>
      <w:r>
        <w:fldChar w:fldCharType="begin"/>
      </w:r>
      <w:r>
        <w:instrText>ADDIN EN.CITE &lt;EndNote&gt;&lt;Cite&gt;&lt;Author&gt;Friedman&lt;/Author&gt;&lt;Year&gt;2004&lt;/Year&gt;&lt;RecNum&gt;138&lt;/RecNum&gt;&lt;DisplayText&gt;(Friedman and Harder 2004)&lt;/DisplayText&gt;&lt;record&gt;&lt;rec-number&gt;138&lt;/rec-number&gt;&lt;foreign-keys&gt;&lt;key app="EN" db-id="a5zpwxw5fxepzpedpx95exr922ptdv0d9dv9" timestamp="1605907910"&gt;138&lt;/key&gt;&lt;/foreign-keys&gt;&lt;ref-type name="Journal Article"&gt;17&lt;/ref-type&gt;&lt;contributors&gt;&lt;authors&gt;&lt;author&gt;Friedman, Jannice&lt;/author&gt;&lt;author&gt;Harder, Lawrence D.&lt;/author&gt;&lt;/authors&gt;&lt;/contributors&gt;&lt;titles&gt;&lt;title&gt;Inflorescence architecture and wind pollination in six grass species&lt;/title&gt;&lt;secondary-title&gt;Functional Ecology&lt;/secondary-title&gt;&lt;/titles&gt;&lt;periodical&gt;&lt;full-title&gt;Functional Ecology&lt;/full-title&gt;&lt;/periodical&gt;&lt;pages&gt;851-860&lt;/pages&gt;&lt;volume&gt;18&lt;/volume&gt;&lt;number&gt;6&lt;/number&gt;&lt;keywords&gt;&lt;keyword&gt;Poaceae&lt;/keyword&gt;&lt;keyword&gt;pollen removal&lt;/keyword&gt;&lt;keyword&gt;pollen receipt&lt;/keyword&gt;&lt;/keywords&gt;&lt;dates&gt;&lt;year&gt;2004&lt;/year&gt;&lt;pub-dates&gt;&lt;date&gt;2004/12/01&lt;/date&gt;&lt;/pub-dates&gt;&lt;/dates&gt;&lt;publisher&gt;John Wiley &amp;amp; Sons, Ltd&lt;/publisher&gt;&lt;isbn&gt;0269-8463&lt;/isbn&gt;&lt;work-type&gt;https://doi.org/10.1111/j.0269-8463.2004.00921.x&lt;/work-type&gt;&lt;urls&gt;&lt;related-urls&gt;&lt;url&gt;https://doi.org/10.1111/j.0269-8463.2004.00921.x&lt;/url&gt;&lt;/related-urls&gt;&lt;/urls&gt;&lt;electronic-resource-num&gt;https://doi.org/10.1111/j.0269-8463.2004.00921.x&lt;/electronic-resource-num&gt;&lt;access-date&gt;2020/11/20&lt;/access-date&gt;&lt;/record&gt;&lt;/Cite&gt;&lt;/EndNote&gt;</w:instrText>
      </w:r>
      <w:r>
        <w:fldChar w:fldCharType="separate"/>
      </w:r>
      <w:r>
        <w:t>(Friedman and Harder 2004)</w:t>
      </w:r>
      <w:r>
        <w:fldChar w:fldCharType="end"/>
      </w:r>
      <w:r>
        <w:t xml:space="preserve"> and environmental variation such as light </w:t>
      </w:r>
      <w:r>
        <w:fldChar w:fldCharType="begin"/>
      </w:r>
      <w:r>
        <w:instrText>ADDIN EN.CITE &lt;EndNote&gt;&lt;Cite&gt;&lt;Author&gt;Vogler&lt;/Author&gt;&lt;Year&gt;1999&lt;/Year&gt;&lt;RecNum&gt;140&lt;/RecNum&gt;&lt;DisplayText&gt;(Vogler et al. 1999)&lt;/DisplayText&gt;&lt;record&gt;&lt;rec-number&gt;140&lt;/rec-number&gt;&lt;foreign-keys&gt;&lt;key app="EN" db-id="a5zpwxw5fxepzpedpx95exr922ptdv0d9dv9" timestamp="1605907989"&gt;140&lt;/key&gt;&lt;/foreign-keys&gt;&lt;ref-type name="Journal Article"&gt;17&lt;/ref-type&gt;&lt;contributors&gt;&lt;authors&gt;&lt;author&gt;Vogler, D. W.&lt;/author&gt;&lt;author&gt;Peretz, S.&lt;/author&gt;&lt;author&gt;Stephenson, A. G.&lt;/author&gt;&lt;/authors&gt;&lt;/contributors&gt;&lt;auth-address&gt;Department of Biology, The Pennsylvania State University, University Park, Pennsylvania 16802.&lt;/auth-address&gt;&lt;titles&gt;&lt;title&gt;Floral plasticity in an iteroparous plant: the interactive effects of genotype, environment, and ontogeny in Campanula rapunculoides (Campanulaceae)&lt;/title&gt;&lt;secondary-title&gt;Am J Bot&lt;/secondary-title&gt;&lt;alt-title&gt;American journal of botany&lt;/alt-title&gt;&lt;/titles&gt;&lt;periodical&gt;&lt;full-title&gt;Am J Bot&lt;/full-title&gt;&lt;abbr-1&gt;American journal of botany&lt;/abbr-1&gt;&lt;/periodical&gt;&lt;alt-periodical&gt;&lt;full-title&gt;Am J Bot&lt;/full-title&gt;&lt;abbr-1&gt;American journal of botany&lt;/abbr-1&gt;&lt;/alt-periodical&gt;&lt;pages&gt;482-94&lt;/pages&gt;&lt;volume&gt;86&lt;/volume&gt;&lt;number&gt;4&lt;/number&gt;&lt;edition&gt;1999/04/16&lt;/edition&gt;&lt;dates&gt;&lt;year&gt;1999&lt;/year&gt;&lt;pub-dates&gt;&lt;date&gt;Apr&lt;/date&gt;&lt;/pub-dates&gt;&lt;/dates&gt;&lt;isbn&gt;0002-9122 (Print)&amp;#xD;0002-9122&lt;/isbn&gt;&lt;accession-num&gt;10205068&lt;/accession-num&gt;&lt;urls&gt;&lt;/urls&gt;&lt;remote-database-provider&gt;NLM&lt;/remote-database-provider&gt;&lt;language&gt;eng&lt;/language&gt;&lt;/record&gt;&lt;/Cite&gt;&lt;/EndNote&gt;</w:instrText>
      </w:r>
      <w:r>
        <w:fldChar w:fldCharType="separate"/>
      </w:r>
      <w:r>
        <w:t>(Vogler et al. 1999)</w:t>
      </w:r>
      <w:r>
        <w:fldChar w:fldCharType="end"/>
      </w:r>
      <w:r>
        <w:t xml:space="preserve">, drought </w:t>
      </w:r>
      <w:r>
        <w:fldChar w:fldCharType="begin"/>
      </w:r>
      <w:r>
        <w:instrText>ADDIN EN.CITE &lt;EndNote&gt;&lt;Cite&gt;&lt;Author&gt;Mal&lt;/Author&gt;&lt;Year&gt;2005&lt;/Year&gt;&lt;RecNum&gt;141&lt;/RecNum&gt;&lt;DisplayText&gt;(Mal and Lovett-Doust 2005)&lt;/DisplayText&gt;&lt;record&gt;&lt;rec-number&gt;141&lt;/rec-number&gt;&lt;foreign-keys&gt;&lt;key app="EN" db-id="a5zpwxw5fxepzpedpx95exr922ptdv0d9dv9" timestamp="1605908047"&gt;141&lt;/key&gt;&lt;/foreign-keys&gt;&lt;ref-type name="Journal Article"&gt;17&lt;/ref-type&gt;&lt;contributors&gt;&lt;authors&gt;&lt;author&gt;Mal, T. K.&lt;/author&gt;&lt;author&gt;Lovett-Doust, J.&lt;/author&gt;&lt;/authors&gt;&lt;/contributors&gt;&lt;auth-address&gt;Department of Biological, Geological and Environmental Sciences, Cleveland State University, 2121 Euclid Avenue, Cleveland, Ohio 44115 USA;&lt;/auth-address&gt;&lt;titles&gt;&lt;title&gt;Phenotypic plasticity in vegetative and reproductive traits in an invasive weed, Lythrum salicaria (Lythraceae), in response to soil moisture&lt;/title&gt;&lt;secondary-title&gt;Am J Bot&lt;/secondary-title&gt;&lt;alt-title&gt;American journal of botany&lt;/alt-title&gt;&lt;/titles&gt;&lt;periodical&gt;&lt;full-title&gt;Am J Bot&lt;/full-title&gt;&lt;abbr-1&gt;American journal of botany&lt;/abbr-1&gt;&lt;/periodical&gt;&lt;alt-periodical&gt;&lt;full-title&gt;Am J Bot&lt;/full-title&gt;&lt;abbr-1&gt;American journal of botany&lt;/abbr-1&gt;&lt;/alt-periodical&gt;&lt;pages&gt;819-25&lt;/pages&gt;&lt;volume&gt;92&lt;/volume&gt;&lt;number&gt;5&lt;/number&gt;&lt;edition&gt;2005/05/01&lt;/edition&gt;&lt;dates&gt;&lt;year&gt;2005&lt;/year&gt;&lt;pub-dates&gt;&lt;date&gt;May&lt;/date&gt;&lt;/pub-dates&gt;&lt;/dates&gt;&lt;isbn&gt;0002-9122 (Print)&amp;#xD;0002-9122&lt;/isbn&gt;&lt;accession-num&gt;21652462&lt;/accession-num&gt;&lt;urls&gt;&lt;/urls&gt;&lt;electronic-resource-num&gt;10.3732/ajb.92.5.819&lt;/electronic-resource-num&gt;&lt;remote-database-provider&gt;NLM&lt;/remote-database-provider&gt;&lt;language&gt;eng&lt;/language&gt;&lt;/record&gt;&lt;/Cite&gt;&lt;/EndNote&gt;</w:instrText>
      </w:r>
      <w:r>
        <w:fldChar w:fldCharType="separate"/>
      </w:r>
      <w:r>
        <w:t>(Mal and Lovett-Doust 2005)</w:t>
      </w:r>
      <w:r>
        <w:fldChar w:fldCharType="end"/>
      </w:r>
      <w:r>
        <w:t xml:space="preserve">, nutrient availability </w:t>
      </w:r>
      <w:r>
        <w:fldChar w:fldCharType="begin"/>
      </w:r>
      <w:r>
        <w:instrText>ADDIN EN.CITE &lt;EndNote&gt;&lt;Cite&gt;&lt;Author&gt;Dorken&lt;/Author&gt;&lt;Year&gt;2004&lt;/Year&gt;&lt;RecNum&gt;142&lt;/RecNum&gt;&lt;DisplayText&gt;(Dorken and Barrett 2004)&lt;/DisplayText&gt;&lt;record&gt;&lt;rec-number&gt;142&lt;/rec-number&gt;&lt;foreign-keys&gt;&lt;key app="EN" db-id="a5zpwxw5fxepzpedpx95exr922ptdv0d9dv9" timestamp="1605908091"&gt;142&lt;/key&gt;&lt;/foreign-keys&gt;&lt;ref-type name="Journal Article"&gt;17&lt;/ref-type&gt;&lt;contributors&gt;&lt;authors&gt;&lt;author&gt;Dorken, Marcel E.&lt;/author&gt;&lt;author&gt;Barrett, Spencer C. H.&lt;/author&gt;&lt;/authors&gt;&lt;/contributors&gt;&lt;titles&gt;&lt;title&gt;Phenotypic plasticity of vegetative and reproductive traits in monoecious and dioecious populations of Sagittaria latifolia (Alismataceae): a clonal aquatic plant&lt;/title&gt;&lt;secondary-title&gt;Journal of Ecology&lt;/secondary-title&gt;&lt;/titles&gt;&lt;periodical&gt;&lt;full-title&gt;Journal of Ecology&lt;/full-title&gt;&lt;/periodical&gt;&lt;pages&gt;32-44&lt;/pages&gt;&lt;volume&gt;92&lt;/volume&gt;&lt;number&gt;1&lt;/number&gt;&lt;keywords&gt;&lt;keyword&gt;leaf-shape variation&lt;/keyword&gt;&lt;keyword&gt;life-history traits&lt;/keyword&gt;&lt;keyword&gt;monoecy and dioecy&lt;/keyword&gt;&lt;keyword&gt;phenotypic plasticity&lt;/keyword&gt;&lt;keyword&gt;sex allocation&lt;/keyword&gt;&lt;/keywords&gt;&lt;dates&gt;&lt;year&gt;2004&lt;/year&gt;&lt;pub-dates&gt;&lt;date&gt;2004/02/01&lt;/date&gt;&lt;/pub-dates&gt;&lt;/dates&gt;&lt;publisher&gt;John Wiley &amp;amp; Sons, Ltd&lt;/publisher&gt;&lt;isbn&gt;0022-0477&lt;/isbn&gt;&lt;work-type&gt;https://doi.org/10.1111/j.1365-2745.2004.00857.x&lt;/work-type&gt;&lt;urls&gt;&lt;related-urls&gt;&lt;url&gt;https://doi.org/10.1111/j.1365-2745.2004.00857.x&lt;/url&gt;&lt;/related-urls&gt;&lt;/urls&gt;&lt;electronic-resource-num&gt;https://doi.org/10.1111/j.1365-2745.2004.00857.x&lt;/electronic-resource-num&gt;&lt;access-date&gt;2020/11/20&lt;/access-date&gt;&lt;/record&gt;&lt;/Cite&gt;&lt;/EndNote&gt;</w:instrText>
      </w:r>
      <w:r>
        <w:fldChar w:fldCharType="separate"/>
      </w:r>
      <w:r>
        <w:t>(Dorken and Barrett 2004)</w:t>
      </w:r>
      <w:r>
        <w:fldChar w:fldCharType="end"/>
      </w:r>
      <w:r>
        <w:t xml:space="preserve">, soil water availability </w:t>
      </w:r>
      <w:r>
        <w:fldChar w:fldCharType="begin"/>
      </w:r>
      <w:r>
        <w:instrText>ADDIN EN.CITE &lt;EndNote&gt;&lt;Cite&gt;&lt;Author&gt;Caruso&lt;/Author&gt;&lt;Year&gt;2006&lt;/Year&gt;&lt;RecNum&gt;143&lt;/RecNum&gt;&lt;DisplayText&gt;(Caruso 2006)&lt;/DisplayText&gt;&lt;record&gt;&lt;rec-number&gt;143&lt;/rec-number&gt;&lt;foreign-keys&gt;&lt;key app="EN" db-id="a5zpwxw5fxepzpedpx95exr922ptdv0d9dv9" timestamp="1605908144"&gt;143&lt;/key&gt;&lt;/foreign-keys&gt;&lt;ref-type name="Journal Article"&gt;17&lt;/ref-type&gt;&lt;contributors&gt;&lt;authors&gt;&lt;author&gt;Caruso, Christina M.&lt;/author&gt;&lt;/authors&gt;&lt;/contributors&gt;&lt;titles&gt;&lt;title&gt;Plasticity of Inflorescence Traits in Lobelia siphilitica (Lobeliaceae) in Response to Soil Water Availability&lt;/title&gt;&lt;secondary-title&gt;American Journal of Botany&lt;/secondary-title&gt;&lt;/titles&gt;&lt;periodical&gt;&lt;full-title&gt;Am J Bot&lt;/full-title&gt;&lt;abbr-1&gt;American journal of botany&lt;/abbr-1&gt;&lt;/periodical&gt;&lt;pages&gt;531-538&lt;/pages&gt;&lt;volume&gt;93&lt;/volume&gt;&lt;number&gt;4&lt;/number&gt;&lt;dates&gt;&lt;year&gt;2006&lt;/year&gt;&lt;/dates&gt;&lt;publisher&gt;Botanical Society of America&lt;/publisher&gt;&lt;isbn&gt;00029122, 15372197&lt;/isbn&gt;&lt;urls&gt;&lt;related-urls&gt;&lt;url&gt;http://www.jstor.org/stable/4125565&lt;/url&gt;&lt;/related-urls&gt;&lt;/urls&gt;&lt;custom1&gt;Full publication date: Apr., 2006&lt;/custom1&gt;&lt;remote-database-name&gt;JSTOR&lt;/remote-database-name&gt;&lt;access-date&gt;2020/11/20/&lt;/access-date&gt;&lt;/record&gt;&lt;/Cite&gt;&lt;/EndNote&gt;</w:instrText>
      </w:r>
      <w:r>
        <w:fldChar w:fldCharType="separate"/>
      </w:r>
      <w:r>
        <w:t>(Caruso 2006)</w:t>
      </w:r>
      <w:r>
        <w:fldChar w:fldCharType="end"/>
      </w:r>
      <w:r>
        <w:t xml:space="preserve">, and intraspecific competition </w:t>
      </w:r>
      <w:r>
        <w:fldChar w:fldCharType="begin"/>
      </w:r>
      <w:r>
        <w:instrText>ADDIN EN.CITE &lt;EndNote&gt;&lt;Cite&gt;&lt;Author&gt;Wolfe&lt;/Author&gt;&lt;Year&gt;2005&lt;/Year&gt;&lt;RecNum&gt;144&lt;/RecNum&gt;&lt;DisplayText&gt;(Wolfe and Mazer 2005)&lt;/DisplayText&gt;&lt;record&gt;&lt;rec-number&gt;144&lt;/rec-number&gt;&lt;foreign-keys&gt;&lt;key app="EN" db-id="a5zpwxw5fxepzpedpx95exr922ptdv0d9dv9" timestamp="1605908507"&gt;144&lt;/key&gt;&lt;/foreign-keys&gt;&lt;ref-type name="Journal Article"&gt;17&lt;/ref-type&gt;&lt;contributors&gt;&lt;authors&gt;&lt;author&gt;Wolfe, Lorne M.&lt;/author&gt;&lt;author&gt;Mazer, Susan J.&lt;/author&gt;&lt;/authors&gt;&lt;/contributors&gt;&lt;titles&gt;&lt;title&gt;Patterns of Phenotypic Plasticity and Their Fitness Consequences in Wild Radish (Raphanus sativus: Brassicaceae)&lt;/title&gt;&lt;secondary-title&gt;International Journal of Plant Sciences&lt;/secondary-title&gt;&lt;/titles&gt;&lt;periodical&gt;&lt;full-title&gt;International Journal of Plant Sciences&lt;/full-title&gt;&lt;/periodical&gt;&lt;pages&gt;631-640&lt;/pages&gt;&lt;volume&gt;166&lt;/volume&gt;&lt;number&gt;4&lt;/number&gt;&lt;dates&gt;&lt;year&gt;2005&lt;/year&gt;&lt;pub-dates&gt;&lt;date&gt;2005/07/01&lt;/date&gt;&lt;/pub-dates&gt;&lt;/dates&gt;&lt;publisher&gt;The University of Chicago Press&lt;/publisher&gt;&lt;isbn&gt;1058-5893&lt;/isbn&gt;&lt;urls&gt;&lt;related-urls&gt;&lt;url&gt;https://doi.org/10.1086/430194&lt;/url&gt;&lt;/related-urls&gt;&lt;/urls&gt;&lt;electronic-resource-num&gt;10.1086/430194&lt;/electronic-resource-num&gt;&lt;access-date&gt;2020/11/20&lt;/access-date&gt;&lt;/record&gt;&lt;/Cite&gt;&lt;/EndNote&gt;</w:instrText>
      </w:r>
      <w:r>
        <w:fldChar w:fldCharType="separate"/>
      </w:r>
      <w:r>
        <w:t>(Wolfe and Mazer 2005)</w:t>
      </w:r>
      <w:r>
        <w:fldChar w:fldCharType="end"/>
      </w:r>
      <w:r>
        <w:t xml:space="preserve">. Given the importance of inflorescence architecture to the fitness </w:t>
      </w:r>
      <w:ins w:id="42" w:author="Juengerlab" w:date="2021-09-14T10:31:00Z">
        <w:r w:rsidR="00211199">
          <w:t xml:space="preserve">of wild </w:t>
        </w:r>
      </w:ins>
      <w:ins w:id="43" w:author="Juengerlab" w:date="2021-09-14T10:32:00Z">
        <w:r w:rsidR="00211199">
          <w:t xml:space="preserve">species </w:t>
        </w:r>
      </w:ins>
      <w:r>
        <w:t xml:space="preserve">and </w:t>
      </w:r>
      <w:ins w:id="44" w:author="Juengerlab" w:date="2021-09-14T10:32:00Z">
        <w:r w:rsidR="00211199">
          <w:t xml:space="preserve">the </w:t>
        </w:r>
      </w:ins>
      <w:r>
        <w:t>productivity of</w:t>
      </w:r>
      <w:del w:id="45" w:author="Juengerlab" w:date="2021-09-14T10:31:00Z">
        <w:r w:rsidDel="00211199">
          <w:delText xml:space="preserve"> both wild and</w:delText>
        </w:r>
      </w:del>
      <w:r>
        <w:t xml:space="preserve"> domesticated species, it is of great interest to understand genetic variation in panicle architecture. </w:t>
      </w:r>
    </w:p>
    <w:p w14:paraId="06B433ED" w14:textId="60A4A799" w:rsidR="00C97100" w:rsidRDefault="00850C5C">
      <w:pPr>
        <w:spacing w:after="0" w:line="480" w:lineRule="auto"/>
        <w:ind w:firstLine="720"/>
        <w:rPr>
          <w:del w:id="46" w:author="Birdy" w:date="2021-09-02T22:57:00Z"/>
        </w:rPr>
        <w:pPrChange w:id="47" w:author="Juengerlab" w:date="2021-09-14T10:25:00Z">
          <w:pPr>
            <w:spacing w:after="0" w:line="480" w:lineRule="auto"/>
          </w:pPr>
        </w:pPrChange>
      </w:pPr>
      <w:r>
        <w:fldChar w:fldCharType="begin"/>
      </w:r>
      <w:r>
        <w:instrText>ADDIN EN.CITE &lt;EndNote&gt;&lt;Cite&gt;&lt;Author&gt;Sultan&lt;/Author&gt;&lt;Year&gt;2000&lt;/Year&gt;&lt;RecNum&gt;16&lt;/RecNum&gt;&lt;DisplayText&gt;(Sultan 2000)&lt;/DisplayText&gt;&lt;record&gt;&lt;rec-number&gt;16&lt;/rec-number&gt;&lt;foreign-keys&gt;&lt;key app="EN" db-id="sp0ssrpdupf00rewwew5dfv60x2205pvf2e2" timestamp="1570124288"&gt;16&lt;/key&gt;&lt;/foreign-keys&gt;&lt;ref-type name="Journal Article"&gt;17&lt;/ref-type&gt;&lt;contributors&gt;&lt;authors&gt;&lt;author&gt;Sultan, Sonia E.&lt;/author&gt;&lt;/authors&gt;&lt;/contributors&gt;&lt;titles&gt;&lt;title&gt;Phenotypic plasticity for plant development, function and life history&lt;/title&gt;&lt;secondary-title&gt;Trends in Plant Science&lt;/secondary-title&gt;&lt;/titles&gt;&lt;periodical&gt;&lt;full-title&gt;Trends in Plant Science&lt;/full-title&gt;&lt;/periodical&gt;&lt;pages&gt;537-542&lt;/pages&gt;&lt;volume&gt;5&lt;/volume&gt;&lt;number&gt;12&lt;/number&gt;&lt;keywords&gt;&lt;keyword&gt;phenotypic plasticity&lt;/keyword&gt;&lt;keyword&gt;adaptive plasticity&lt;/keyword&gt;&lt;keyword&gt;norm of reaction&lt;/keyword&gt;&lt;keyword&gt;parental effects&lt;/keyword&gt;&lt;keyword&gt;ecological generalists&lt;/keyword&gt;&lt;keyword&gt;invasive species&lt;/keyword&gt;&lt;/keywords&gt;&lt;dates&gt;&lt;year&gt;2000&lt;/year&gt;&lt;pub-dates&gt;&lt;date&gt;2000/12/01/&lt;/date&gt;&lt;/pub-dates&gt;&lt;/dates&gt;&lt;isbn&gt;1360-1385&lt;/isbn&gt;&lt;urls&gt;&lt;related-urls&gt;&lt;url&gt;http://www.sciencedirect.com/science/article/pii/S1360138500017970&lt;/url&gt;&lt;/related-urls&gt;&lt;/urls&gt;&lt;electronic-resource-num&gt;https://doi.org/10.1016/S1360-1385(00)01797-0&lt;/electronic-resource-num&gt;&lt;/record&gt;&lt;/Cite&gt;&lt;/EndNote&gt;</w:instrText>
      </w:r>
      <w:commentRangeStart w:id="48"/>
      <w:r>
        <w:fldChar w:fldCharType="end"/>
      </w:r>
      <w:r>
        <w:fldChar w:fldCharType="begin"/>
      </w:r>
      <w:r>
        <w:instrText>ADDIN EN.CITE</w:instrText>
      </w:r>
      <w:r>
        <w:fldChar w:fldCharType="begin"/>
      </w:r>
      <w:r>
        <w:instrText>ADDIN EN.CITE.DATA</w:instrText>
      </w:r>
      <w:r>
        <w:fldChar w:fldCharType="end"/>
      </w:r>
      <w:r>
        <w:fldChar w:fldCharType="end"/>
      </w:r>
      <w:r>
        <w:fldChar w:fldCharType="begin"/>
      </w:r>
      <w:r>
        <w:instrText>ADDIN EN.CITE &lt;EndNote&gt;&lt;Cite ExcludeAuth="1"&gt;&lt;Author&gt;Adriani&lt;/Author&gt;&lt;Year&gt;2016&lt;/Year&gt;&lt;RecNum&gt;18&lt;/RecNum&gt;&lt;DisplayText&gt;(2016)&lt;/DisplayText&gt;&lt;record&gt;&lt;rec-number&gt;18&lt;/rec-number&gt;&lt;foreign-keys&gt;&lt;key app="EN" db-id="sp0ssrpdupf00rewwew5dfv60x2205pvf2e2" timestamp="1570124445"&gt;18&lt;/key&gt;&lt;/foreign-keys&gt;&lt;ref-type name="Journal Article"&gt;17&lt;/ref-type&gt;&lt;contributors&gt;&lt;authors&gt;&lt;author&gt;Adriani, Dewi Erika&lt;/author&gt;&lt;author&gt;Dingkuhn, Michael&lt;/author&gt;&lt;author&gt;Dardou, Audrey&lt;/author&gt;&lt;author&gt;Adam, Hélène&lt;/author&gt;&lt;author&gt;Luquet, Delphine&lt;/author&gt;&lt;author&gt;Lafarge, Tanguy&lt;/author&gt;&lt;/authors&gt;&lt;/contributors&gt;&lt;titles&gt;&lt;title&gt;Rice panicle plasticity in Near Isogenic Lines carrying a QTL for larger panicle is genotype and environment dependent&lt;/title&gt;&lt;secondary-title&gt;Rice&lt;/secondary-title&gt;&lt;/titles&gt;&lt;periodical&gt;&lt;full-title&gt;Rice&lt;/full-title&gt;&lt;/periodical&gt;&lt;pages&gt;28&lt;/pages&gt;&lt;volume&gt;9&lt;/volume&gt;&lt;number&gt;1&lt;/number&gt;&lt;dates&gt;&lt;year&gt;2016&lt;/year&gt;&lt;pub-dates&gt;&lt;date&gt;2016/06/02&lt;/date&gt;&lt;/pub-dates&gt;&lt;/dates&gt;&lt;isbn&gt;1939-8433&lt;/isbn&gt;&lt;urls&gt;&lt;related-urls&gt;&lt;url&gt;https://doi.org/10.1186/s12284-016-0101-x&lt;/url&gt;&lt;/related-urls&gt;&lt;/urls&gt;&lt;electronic-resource-num&gt;10.1186/s12284-016-0101-x&lt;/electronic-resource-num&gt;&lt;/record&gt;&lt;/Cite&gt;&lt;/EndNote&gt;</w:instrText>
      </w:r>
      <w:r>
        <w:fldChar w:fldCharType="end"/>
      </w:r>
      <w:r>
        <w:fldChar w:fldCharType="begin"/>
      </w:r>
      <w:r>
        <w:instrText>ADDIN EN.CITE &lt;EndNote&gt;&lt;Cite&gt;&lt;Author&gt;Liu&lt;/Author&gt;&lt;Year&gt;2008&lt;/Year&gt;&lt;RecNum&gt;15&lt;/RecNum&gt;&lt;DisplayText&gt;(Liu et al. 2008)&lt;/DisplayText&gt;&lt;record&gt;&lt;rec-number&gt;15&lt;/rec-number&gt;&lt;foreign-keys&gt;&lt;key app="EN" db-id="0szztea992daeaefwdqvdsf2ez9s0fsewfdt" timestamp="1605907932"&gt;15&lt;/key&gt;&lt;/foreign-keys&gt;&lt;ref-type name="Journal Article"&gt;17&lt;/ref-type&gt;&lt;contributors&gt;&lt;authors&gt;&lt;author&gt;Liu, G.&lt;/author&gt;&lt;author&gt;Zhang, Z.&lt;/author&gt;&lt;author&gt;Zhu, H.&lt;/author&gt;&lt;author&gt;Zhao, F.&lt;/author&gt;&lt;author&gt;Ding, X.&lt;/author&gt;&lt;author&gt;Zeng, R.&lt;/author&gt;&lt;author&gt;Li, W.&lt;/author&gt;&lt;author&gt;Zhang, G.&lt;/author&gt;&lt;/authors&gt;&lt;/contributors&gt;&lt;auth-address&gt;Guangdong Key Laboratory of Plant Molecular Breeding, South China Agricultural University, Guangzhou 510642, People&amp;apos;s Republic of China.&lt;/auth-address&gt;&lt;titles&gt;&lt;title&gt;Detection of QTLs with additive effects and additive-by-environment interaction effects on panicle number in rice (Oryza sativa L.) with single-segment substitution lines&lt;/title&gt;&lt;secondary-title&gt;Theor Appl Genet&lt;/secondary-title&gt;&lt;/titles&gt;&lt;pages&gt;923-31&lt;/pages&gt;&lt;volume&gt;116&lt;/volume&gt;&lt;number&gt;7&lt;/number&gt;&lt;keywords&gt;&lt;keyword&gt;Chromosome Mapping&lt;/keyword&gt;&lt;keyword&gt;Chromosomes, Plant/*genetics&lt;/keyword&gt;&lt;keyword&gt;*Environment&lt;/keyword&gt;&lt;keyword&gt;Oryza/*genetics/*growth &amp;amp; development&lt;/keyword&gt;&lt;keyword&gt;Phenotype&lt;/keyword&gt;&lt;keyword&gt;*Quantitative Trait Loci&lt;/keyword&gt;&lt;/keywords&gt;&lt;dates&gt;&lt;year&gt;2008&lt;/year&gt;&lt;pub-dates&gt;&lt;date&gt;May&lt;/date&gt;&lt;/pub-dates&gt;&lt;/dates&gt;&lt;isbn&gt;0040-5752 (Print)&amp;#xD;0040-5752 (Linking)&lt;/isbn&gt;&lt;accession-num&gt;18274724&lt;/accession-num&gt;&lt;urls&gt;&lt;related-urls&gt;&lt;url&gt;https://www.ncbi.nlm.nih.gov/pubmed/18274724&lt;/url&gt;&lt;/related-urls&gt;&lt;/urls&gt;&lt;electronic-resource-num&gt;10.1007/s00122-008-0724-4&lt;/electronic-resource-num&gt;&lt;/record&gt;&lt;/Cite&gt;&lt;/EndNote&gt;</w:instrText>
      </w:r>
      <w:r>
        <w:fldChar w:fldCharType="end"/>
      </w:r>
      <w:r>
        <w:fldChar w:fldCharType="begin"/>
      </w:r>
      <w:r>
        <w:instrText>ADDIN EN.CITE</w:instrText>
      </w:r>
      <w:r>
        <w:fldChar w:fldCharType="begin"/>
      </w:r>
      <w:r>
        <w:instrText>ADDIN EN.CITE.DATA</w:instrText>
      </w:r>
      <w:r>
        <w:fldChar w:fldCharType="end"/>
      </w:r>
      <w:r>
        <w:fldChar w:fldCharType="end"/>
      </w:r>
      <w:r>
        <w:fldChar w:fldCharType="begin"/>
      </w:r>
      <w:r>
        <w:instrText>ADDIN EN.CITE</w:instrText>
      </w:r>
      <w:r>
        <w:fldChar w:fldCharType="begin"/>
      </w:r>
      <w:r>
        <w:instrText>ADDIN EN.CITE.DATA</w:instrText>
      </w:r>
      <w:r>
        <w:fldChar w:fldCharType="end"/>
      </w:r>
      <w:r>
        <w:fldChar w:fldCharType="end"/>
      </w:r>
      <w:del w:id="49" w:author="Unknown Author" w:date="2021-09-07T10:10:00Z">
        <w:r>
          <w:commentReference w:id="50"/>
        </w:r>
      </w:del>
      <w:commentRangeEnd w:id="48"/>
      <w:r>
        <w:commentReference w:id="48"/>
      </w:r>
    </w:p>
    <w:p w14:paraId="4A38D0EE" w14:textId="77777777" w:rsidR="00C97100" w:rsidRDefault="00850C5C">
      <w:pPr>
        <w:spacing w:after="0" w:line="480" w:lineRule="auto"/>
        <w:ind w:firstLine="720"/>
        <w:pPrChange w:id="51" w:author="Juengerlab" w:date="2021-09-14T10:25:00Z">
          <w:pPr>
            <w:spacing w:after="0" w:line="480" w:lineRule="auto"/>
          </w:pPr>
        </w:pPrChange>
      </w:pPr>
      <w:commentRangeStart w:id="52"/>
      <w:r>
        <w:t>Genetic variation in phenotypic plasticity in response to the environment is better known as genotype-by-environment interactions</w:t>
      </w:r>
      <w:commentRangeStart w:id="53"/>
      <w:r>
        <w:t xml:space="preserve"> (G x E) </w:t>
      </w:r>
      <w:commentRangeEnd w:id="53"/>
      <w:r w:rsidR="00211199">
        <w:rPr>
          <w:rStyle w:val="CommentReference"/>
        </w:rPr>
        <w:commentReference w:id="53"/>
      </w:r>
      <w:r>
        <w:fldChar w:fldCharType="begin"/>
      </w:r>
      <w:r>
        <w:instrText>ADDIN EN.CITE &lt;EndNote&gt;&lt;Cite&gt;&lt;Author&gt;Des Marais&lt;/Author&gt;&lt;Year&gt;2013&lt;/Year&gt;&lt;RecNum&gt;4&lt;/RecNum&gt;&lt;DisplayText&gt;(Des Marais et al.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fldChar w:fldCharType="separate"/>
      </w:r>
      <w:r>
        <w:t>(Des Marais et al. 2013)</w:t>
      </w:r>
      <w:r>
        <w:fldChar w:fldCharType="end"/>
      </w:r>
      <w:r>
        <w:t xml:space="preserve">. Quantitative studies of G x E in many plant species (e.g., maize, rice) have identified important quantitative trait loci (QTL) impacting </w:t>
      </w:r>
      <w:r>
        <w:lastRenderedPageBreak/>
        <w:t xml:space="preserve">many panicle traits </w:t>
      </w:r>
      <w:r>
        <w:fldChar w:fldCharType="begin"/>
      </w:r>
      <w:r>
        <w:instrText>ADDIN EN.CITE</w:instrText>
      </w:r>
      <w:r>
        <w:fldChar w:fldCharType="begin"/>
      </w:r>
      <w:r>
        <w:instrText>ADDIN EN.CITE.DATA</w:instrText>
      </w:r>
      <w:r>
        <w:fldChar w:fldCharType="end"/>
      </w:r>
      <w:r>
        <w:fldChar w:fldCharType="separate"/>
      </w:r>
      <w:r>
        <w:t>(Adriani et al. 2016; Doust et al. 2005; Leng et al. 2017; Liu et al. 2008; Miura et al. 2010)</w:t>
      </w:r>
      <w:r>
        <w:fldChar w:fldCharType="end"/>
      </w:r>
      <w:r>
        <w:t xml:space="preserve">. For example, </w:t>
      </w:r>
      <w:proofErr w:type="spellStart"/>
      <w:r>
        <w:t>Doust</w:t>
      </w:r>
      <w:proofErr w:type="spellEnd"/>
      <w:r>
        <w:t xml:space="preserve"> et al. (2015) detected 14 replicated QTL for four inflorescence traits under two trials with high density and low density of plants, and these QTL were suggested to represent genes controlling differences between foxtail millet and green millet. </w:t>
      </w:r>
      <w:r>
        <w:fldChar w:fldCharType="begin"/>
      </w:r>
      <w:r>
        <w:instrText>ADDIN EN.CITE &lt;EndNote&gt;&lt;Cite AuthorYear="1"&gt;&lt;Author&gt;Leng&lt;/Author&gt;&lt;Year&gt;2017&lt;/Year&gt;&lt;RecNum&gt;13&lt;/RecNum&gt;&lt;DisplayText&gt;Leng et al. (2017)&lt;/DisplayText&gt;&lt;record&gt;&lt;rec-number&gt;13&lt;/rec-number&gt;&lt;foreign-keys&gt;&lt;key app="EN" db-id="0szztea992daeaefwdqvdsf2ez9s0fsewfdt" timestamp="1605907931"&gt;13&lt;/key&gt;&lt;/foreign-keys&gt;&lt;ref-type name="Journal Article"&gt;17&lt;/ref-type&gt;&lt;contributors&gt;&lt;authors&gt;&lt;author&gt;Leng, YuJia&lt;/author&gt;&lt;author&gt;Xue, DaWei&lt;/author&gt;&lt;author&gt;Huang, LiChao&lt;/author&gt;&lt;author&gt;Chen, Long&lt;/author&gt;&lt;author&gt;Ren, DeYong&lt;/author&gt;&lt;author&gt;Yang, YaoLong&lt;/author&gt;&lt;author&gt;Zhang, GuangHeng&lt;/author&gt;&lt;author&gt;Hu, Jiang&lt;/author&gt;&lt;author&gt;Zhu, Li&lt;/author&gt;&lt;author&gt;Guo, LongBiao&lt;/author&gt;&lt;author&gt;Lin, YongJun&lt;/author&gt;&lt;author&gt;Qian, Qian&lt;/author&gt;&lt;author&gt;Zeng, DaLi&lt;/author&gt;&lt;/authors&gt;&lt;/contributors&gt;&lt;titles&gt;&lt;title&gt;Mapping QTL with main effect, digenic epistatic and QTL × environment interactions of panicle related traits in rice (Oryza sativa)&lt;/title&gt;&lt;secondary-title&gt;International Journal of Agriculture and Biology&lt;/secondary-title&gt;&lt;/titles&gt;&lt;pages&gt;1608-1614&lt;/pages&gt;&lt;volume&gt;19&lt;/volume&gt;&lt;number&gt;6&lt;/number&gt;&lt;dates&gt;&lt;year&gt;2017&lt;/year&gt;&lt;/dates&gt;&lt;pub-location&gt;Faisalabad&lt;/pub-location&gt;&lt;publisher&gt;Friends Science Publishers&lt;/publisher&gt;&lt;isbn&gt;1560-8530&lt;/isbn&gt;&lt;urls&gt;&lt;/urls&gt;&lt;remote-database-name&gt;CABDirect&lt;/remote-database-name&gt;&lt;language&gt;English&lt;/language&gt;&lt;/record&gt;&lt;/Cite&gt;&lt;/EndNote&gt;</w:instrText>
      </w:r>
      <w:r>
        <w:fldChar w:fldCharType="separate"/>
      </w:r>
      <w:del w:id="54" w:author="Birdy" w:date="2021-09-02T23:01:00Z">
        <w:r>
          <w:delText>Leng et al. (2017)</w:delText>
        </w:r>
      </w:del>
      <w:r>
        <w:fldChar w:fldCharType="end"/>
      </w:r>
      <w:del w:id="55" w:author="Birdy" w:date="2021-09-02T23:01:00Z">
        <w:r>
          <w:delText xml:space="preserve"> identified 17 QTL for five panicle related traits in a double haploid population in rice. Among these QTL, six QTL showed QTL-by-environment interactions, indicating that panicle related traits are susceptible to environmental influence. </w:delText>
        </w:r>
      </w:del>
      <w:del w:id="56" w:author="Birdy" w:date="2021-09-02T23:00:00Z">
        <w:r>
          <w:delText xml:space="preserve">Zhao et al. </w:delText>
        </w:r>
      </w:del>
      <w:r>
        <w:fldChar w:fldCharType="begin"/>
      </w:r>
      <w:r>
        <w:instrText>ADDIN EN.CITE &lt;EndNote&gt;&lt;Cite ExcludeAuth="1"&gt;&lt;Author&gt;Zhao&lt;/Author&gt;&lt;Year&gt;2017&lt;/Year&gt;&lt;RecNum&gt;156&lt;/RecNum&gt;&lt;DisplayText&gt;(2017)&lt;/DisplayText&gt;&lt;record&gt;&lt;rec-number&gt;156&lt;/rec-number&gt;&lt;foreign-keys&gt;&lt;key app="EN" db-id="a5zpwxw5fxepzpedpx95exr922ptdv0d9dv9" timestamp="1605910698"&gt;156&lt;/key&gt;&lt;/foreign-keys&gt;&lt;ref-type name="Journal Article"&gt;17&lt;/ref-type&gt;&lt;contributors&gt;&lt;authors&gt;&lt;author&gt;Zhao, Xiaoqiang&lt;/author&gt;&lt;author&gt;Peng, Yunling&lt;/author&gt;&lt;author&gt;Zhang, Jinwen&lt;/author&gt;&lt;author&gt;Fang, Peng&lt;/author&gt;&lt;author&gt;Wu, Boyang&lt;/author&gt;&lt;/authors&gt;&lt;/contributors&gt;&lt;titles&gt;&lt;title&gt;Mapping QTLs and meta-QTLs for two inflorescence architecture traits in multiple maize populations under different watering environments&lt;/title&gt;&lt;secondary-title&gt;Molecular Breeding&lt;/secondary-title&gt;&lt;/titles&gt;&lt;periodical&gt;&lt;full-title&gt;Molecular Breeding&lt;/full-title&gt;&lt;/periodical&gt;&lt;pages&gt;91&lt;/pages&gt;&lt;volume&gt;37&lt;/volume&gt;&lt;number&gt;7&lt;/number&gt;&lt;dates&gt;&lt;year&gt;2017&lt;/year&gt;&lt;/dates&gt;&lt;isbn&gt;1380-3743&lt;/isbn&gt;&lt;urls&gt;&lt;/urls&gt;&lt;/record&gt;&lt;/Cite&gt;&lt;/EndNote&gt;</w:instrText>
      </w:r>
      <w:r>
        <w:fldChar w:fldCharType="separate"/>
      </w:r>
      <w:del w:id="57" w:author="Birdy" w:date="2021-09-02T23:00:00Z">
        <w:r>
          <w:delText>(2017)</w:delText>
        </w:r>
      </w:del>
      <w:r>
        <w:fldChar w:fldCharType="end"/>
      </w:r>
      <w:del w:id="58" w:author="Birdy" w:date="2021-09-02T23:00:00Z">
        <w:r>
          <w:delText xml:space="preserve"> found that 11 out of 19 QTL were involved in QTL-by-environment interactions for tassel primary branching number in maize under different watering environments. </w:delText>
        </w:r>
      </w:del>
      <w:r>
        <w:t>G x E is common in QTL studies and identifying G x E and the pattern of interactions is of great interest to understand the genetic architecture underlying phenotypic tr</w:t>
      </w:r>
      <w:commentRangeStart w:id="59"/>
      <w:r>
        <w:t>aits.</w:t>
      </w:r>
      <w:commentRangeEnd w:id="52"/>
      <w:ins w:id="60" w:author="Birdy" w:date="2021-09-02T23:02:00Z">
        <w:r>
          <w:commentReference w:id="52"/>
        </w:r>
        <w:r>
          <w:t xml:space="preserve"> In addition to quantitative studies of G x E, genome-wide association studi</w:t>
        </w:r>
      </w:ins>
      <w:ins w:id="61" w:author="Birdy" w:date="2021-09-03T18:48:00Z">
        <w:r>
          <w:t>es</w:t>
        </w:r>
      </w:ins>
      <w:ins w:id="62" w:author="Birdy" w:date="2021-09-02T23:48:00Z">
        <w:r>
          <w:t xml:space="preserve"> (GWAS)</w:t>
        </w:r>
      </w:ins>
      <w:ins w:id="63" w:author="Birdy" w:date="2021-09-02T23:02:00Z">
        <w:r>
          <w:t xml:space="preserve"> </w:t>
        </w:r>
      </w:ins>
      <w:ins w:id="64" w:author="Birdy" w:date="2021-09-03T18:49:00Z">
        <w:r>
          <w:t xml:space="preserve">on panicle architecture and GWAS </w:t>
        </w:r>
      </w:ins>
      <w:ins w:id="65" w:author="Birdy" w:date="2021-09-02T23:02:00Z">
        <w:r>
          <w:t xml:space="preserve">of G x E on panicle </w:t>
        </w:r>
      </w:ins>
      <w:ins w:id="66" w:author="Birdy" w:date="2021-09-03T18:43:00Z">
        <w:r>
          <w:t>architecture</w:t>
        </w:r>
      </w:ins>
      <w:ins w:id="67" w:author="Birdy" w:date="2021-09-03T18:40:00Z">
        <w:r>
          <w:t xml:space="preserve"> are also </w:t>
        </w:r>
      </w:ins>
      <w:ins w:id="68" w:author="Birdy" w:date="2021-09-03T18:41:00Z">
        <w:r>
          <w:t xml:space="preserve">of great interest </w:t>
        </w:r>
      </w:ins>
      <w:ins w:id="69" w:author="Birdy" w:date="2021-09-03T18:43:00Z">
        <w:r>
          <w:t xml:space="preserve">on various crops </w:t>
        </w:r>
      </w:ins>
      <w:ins w:id="70" w:author="Birdy" w:date="2021-09-03T18:41:00Z">
        <w:r>
          <w:t>(Zhao et al.,</w:t>
        </w:r>
      </w:ins>
      <w:ins w:id="71" w:author="Birdy" w:date="2021-09-03T18:42:00Z">
        <w:r>
          <w:t xml:space="preserve"> 2016; </w:t>
        </w:r>
      </w:ins>
      <w:ins w:id="72" w:author="Birdy" w:date="2021-09-03T18:44:00Z">
        <w:r>
          <w:t xml:space="preserve">Liu et al., 2018; </w:t>
        </w:r>
      </w:ins>
      <w:ins w:id="73" w:author="Birdy" w:date="2021-09-03T18:45:00Z">
        <w:r>
          <w:t>Ta et al.,</w:t>
        </w:r>
      </w:ins>
      <w:ins w:id="74" w:author="Birdy" w:date="2021-09-03T18:46:00Z">
        <w:r>
          <w:t xml:space="preserve"> 2018</w:t>
        </w:r>
      </w:ins>
      <w:ins w:id="75" w:author="Birdy" w:date="2021-09-03T18:40:00Z">
        <w:r>
          <w:t xml:space="preserve">; Thapa </w:t>
        </w:r>
      </w:ins>
      <w:ins w:id="76" w:author="Birdy" w:date="2021-09-03T18:50:00Z">
        <w:r>
          <w:t xml:space="preserve">et al., 2021; Zhong et al., 2021). </w:t>
        </w:r>
      </w:ins>
      <w:ins w:id="77" w:author="Birdy" w:date="2021-09-03T18:57:00Z">
        <w:r>
          <w:t xml:space="preserve">It will be of great value </w:t>
        </w:r>
      </w:ins>
      <w:ins w:id="78" w:author="Birdy" w:date="2021-09-03T18:58:00Z">
        <w:r>
          <w:t>to evaluate the genetic basis of panicle traits</w:t>
        </w:r>
      </w:ins>
      <w:ins w:id="79" w:author="Birdy" w:date="2021-09-03T18:59:00Z">
        <w:r>
          <w:t>,</w:t>
        </w:r>
      </w:ins>
      <w:ins w:id="80" w:author="Birdy" w:date="2021-09-03T18:58:00Z">
        <w:r>
          <w:t xml:space="preserve"> and evaluate the evidence for G x E</w:t>
        </w:r>
      </w:ins>
      <w:ins w:id="81" w:author="Birdy" w:date="2021-09-03T18:59:00Z">
        <w:r>
          <w:t xml:space="preserve"> using both quantitative studies and GWAS</w:t>
        </w:r>
      </w:ins>
      <w:ins w:id="82" w:author="Birdy" w:date="2021-09-03T18:58:00Z">
        <w:r>
          <w:t xml:space="preserve">, which will further </w:t>
        </w:r>
      </w:ins>
      <w:ins w:id="83" w:author="Birdy" w:date="2021-09-03T19:01:00Z">
        <w:r>
          <w:t>empower</w:t>
        </w:r>
      </w:ins>
      <w:ins w:id="84" w:author="Birdy" w:date="2021-09-03T18:58:00Z">
        <w:r>
          <w:t xml:space="preserve"> the confidence for</w:t>
        </w:r>
      </w:ins>
      <w:ins w:id="85" w:author="Birdy" w:date="2021-09-03T19:02:00Z">
        <w:r>
          <w:t xml:space="preserve"> identifying</w:t>
        </w:r>
      </w:ins>
      <w:ins w:id="86" w:author="Birdy" w:date="2021-09-03T18:58:00Z">
        <w:r>
          <w:t xml:space="preserve"> the genetic region</w:t>
        </w:r>
      </w:ins>
      <w:ins w:id="87" w:author="Birdy" w:date="2021-09-03T19:01:00Z">
        <w:r>
          <w:t>s</w:t>
        </w:r>
      </w:ins>
      <w:ins w:id="88" w:author="Birdy" w:date="2021-09-03T18:58:00Z">
        <w:r>
          <w:t xml:space="preserve"> responsible for </w:t>
        </w:r>
      </w:ins>
      <w:ins w:id="89" w:author="Birdy" w:date="2021-09-03T19:01:00Z">
        <w:r>
          <w:t xml:space="preserve">panicle </w:t>
        </w:r>
      </w:ins>
      <w:ins w:id="90" w:author="Birdy" w:date="2021-09-03T19:02:00Z">
        <w:r>
          <w:t>architecture</w:t>
        </w:r>
      </w:ins>
      <w:ins w:id="91" w:author="Birdy" w:date="2021-09-03T19:01:00Z">
        <w:r>
          <w:t>.</w:t>
        </w:r>
      </w:ins>
    </w:p>
    <w:p w14:paraId="00B41F65" w14:textId="77777777" w:rsidR="00C97100" w:rsidRDefault="00850C5C">
      <w:pPr>
        <w:spacing w:after="0" w:line="480" w:lineRule="auto"/>
        <w:ind w:firstLine="720"/>
        <w:rPr>
          <w:del w:id="92" w:author="Birdy" w:date="2021-09-02T23:18:00Z"/>
        </w:rPr>
      </w:pPr>
      <w:del w:id="93" w:author="Birdy" w:date="2021-09-02T23:18:00Z">
        <w:r>
          <w:delText>Pleiotropy is the phenomenon of a single gene affecting multiple</w:delText>
        </w:r>
        <w:commentRangeStart w:id="94"/>
        <w:commentRangeEnd w:id="59"/>
        <w:r>
          <w:commentReference w:id="59"/>
        </w:r>
        <w:r>
          <w:delText xml:space="preserve"> distinct traits </w:delText>
        </w:r>
      </w:del>
      <w:r>
        <w:fldChar w:fldCharType="begin"/>
      </w:r>
      <w:r>
        <w:instrText>ADDIN EN.CITE &lt;EndNote&gt;&lt;Cite&gt;&lt;Author&gt;Williams&lt;/Author&gt;&lt;Year&gt;1957&lt;/Year&gt;&lt;RecNum&gt;34&lt;/RecNum&gt;&lt;DisplayText&gt;(Williams 1957)&lt;/DisplayText&gt;&lt;record&gt;&lt;rec-number&gt;34&lt;/rec-number&gt;&lt;foreign-keys&gt;&lt;key app="EN" db-id="sp0ssrpdupf00rewwew5dfv60x2205pvf2e2" timestamp="1570129187"&gt;34&lt;/key&gt;&lt;/foreign-keys&gt;&lt;ref-type name="Journal Article"&gt;17&lt;/ref-type&gt;&lt;contributors&gt;&lt;authors&gt;&lt;author&gt;G.C. Williams&lt;/author&gt;&lt;/authors&gt;&lt;/contributors&gt;&lt;titles&gt;&lt;title&gt;Pleiotropy, natural selection, and the evolution of senescence&lt;/title&gt;&lt;secondary-title&gt;Evolution&lt;/secondary-title&gt;&lt;/titles&gt;&lt;periodical&gt;&lt;full-title&gt;Evolution&lt;/full-title&gt;&lt;/periodical&gt;&lt;pages&gt;398-411&lt;/pages&gt;&lt;volume&gt;11&lt;/volume&gt;&lt;dates&gt;&lt;year&gt;1957&lt;/year&gt;&lt;/dates&gt;&lt;urls&gt;&lt;/urls&gt;&lt;/record&gt;&lt;/Cite&gt;&lt;/EndNote&gt;</w:instrText>
      </w:r>
      <w:r>
        <w:fldChar w:fldCharType="separate"/>
      </w:r>
      <w:del w:id="95" w:author="Birdy" w:date="2021-09-02T23:18:00Z">
        <w:r>
          <w:delText>(Williams 1957)</w:delText>
        </w:r>
      </w:del>
      <w:r>
        <w:fldChar w:fldCharType="end"/>
      </w:r>
      <w:del w:id="96" w:author="Birdy" w:date="2021-09-02T23:18:00Z">
        <w:r>
          <w:delText xml:space="preserve"> and is an important driver of trait integration and modularity </w:delText>
        </w:r>
      </w:del>
      <w:r>
        <w:fldChar w:fldCharType="begin"/>
      </w:r>
      <w:r>
        <w:instrText>ADDIN EN.CITE</w:instrText>
      </w:r>
      <w:r>
        <w:fldChar w:fldCharType="begin"/>
      </w:r>
      <w:r>
        <w:instrText>ADDIN EN.CITE.DATA</w:instrText>
      </w:r>
      <w:r>
        <w:fldChar w:fldCharType="end"/>
      </w:r>
      <w:r>
        <w:fldChar w:fldCharType="separate"/>
      </w:r>
      <w:del w:id="97" w:author="Birdy" w:date="2021-09-02T23:18:00Z">
        <w:r>
          <w:delText>(Armbruster et al. 2014; Klingenberg 2008)</w:delText>
        </w:r>
      </w:del>
      <w:r>
        <w:fldChar w:fldCharType="end"/>
      </w:r>
      <w:del w:id="98" w:author="Birdy" w:date="2021-09-02T23:18:00Z">
        <w:r>
          <w:delText xml:space="preserve">. Pleiotropy contributes to the genetic correlation among traits and therefore has broad implications in genetics, development and adaptive evolution </w:delText>
        </w:r>
      </w:del>
      <w:r>
        <w:fldChar w:fldCharType="begin"/>
      </w:r>
      <w:r>
        <w:instrText>ADDIN EN.CITE</w:instrText>
      </w:r>
      <w:r>
        <w:fldChar w:fldCharType="begin"/>
      </w:r>
      <w:r>
        <w:instrText>ADDIN EN.CITE.DATA</w:instrText>
      </w:r>
      <w:r>
        <w:fldChar w:fldCharType="end"/>
      </w:r>
      <w:r>
        <w:fldChar w:fldCharType="separate"/>
      </w:r>
      <w:del w:id="99" w:author="Birdy" w:date="2021-09-02T23:18:00Z">
        <w:r>
          <w:delText>(Armbruster et al. 2014; Auge et al. 2019; Pigliucci and Preston 2004)</w:delText>
        </w:r>
      </w:del>
      <w:r>
        <w:fldChar w:fldCharType="end"/>
      </w:r>
      <w:del w:id="100" w:author="Birdy" w:date="2021-09-02T23:18:00Z">
        <w:r>
          <w:delText xml:space="preserve">. In plants, the formation of all aboveground organs, such as leaves, tiller, internodes, and inflorescences, is mainly dictated by the activity and determinacy of the shoot apical and axillary meristems. During the vegetative-to-reproductive transition, many developmentally related traits originate from the same meristem and complex environmental signals may affect the different type of meristems by similar regulatory networks </w:delText>
        </w:r>
      </w:del>
      <w:r>
        <w:fldChar w:fldCharType="begin"/>
      </w:r>
      <w:r>
        <w:instrText>ADDIN EN.CITE &lt;EndNote&gt;&lt;Cite&gt;&lt;Author&gt;Wang&lt;/Author&gt;&lt;Year&gt;2005&lt;/Year&gt;&lt;RecNum&gt;154&lt;/RecNum&gt;&lt;DisplayText&gt;(Wang and Li 2005; Xue et al. 2020)&lt;/DisplayText&gt;&lt;record&gt;&lt;rec-number&gt;154&lt;/rec-number&gt;&lt;foreign-keys&gt;&lt;key app="EN" db-id="a5zpwxw5fxepzpedpx95exr922ptdv0d9dv9" timestamp="1605910470"&gt;154&lt;/key&gt;&lt;/foreign-keys&gt;&lt;ref-type name="Journal Article"&gt;17&lt;/ref-type&gt;&lt;contributors&gt;&lt;authors&gt;&lt;author&gt;Wang, Yonghong&lt;/author&gt;&lt;author&gt;Li, Jiayang&lt;/author&gt;&lt;/authors&gt;&lt;/contributors&gt;&lt;titles&gt;&lt;title&gt;The plant architecture of rice (Oryza sativa)&lt;/title&gt;&lt;secondary-title&gt;Plant molecular biology&lt;/secondary-title&gt;&lt;/titles&gt;&lt;periodical&gt;&lt;full-title&gt;Plant molecular biology&lt;/full-title&gt;&lt;/periodical&gt;&lt;pages&gt;75-84&lt;/pages&gt;&lt;volume&gt;59&lt;/volume&gt;&lt;number&gt;1&lt;/number&gt;&lt;dates&gt;&lt;year&gt;2005&lt;/year&gt;&lt;/dates&gt;&lt;isbn&gt;0167-4412&lt;/isbn&gt;&lt;urls&gt;&lt;/urls&gt;&lt;/record&gt;&lt;/Cite&gt;&lt;Cite&gt;&lt;Author&gt;Xue&lt;/Author&gt;&lt;Year&gt;2020&lt;/Year&gt;&lt;RecNum&gt;155&lt;/RecNum&gt;&lt;record&gt;&lt;rec-number&gt;155&lt;/rec-number&gt;&lt;foreign-keys&gt;&lt;key app="EN" db-id="a5zpwxw5fxepzpedpx95exr922ptdv0d9dv9" timestamp="1605910528"&gt;155&lt;/key&gt;&lt;/foreign-keys&gt;&lt;ref-type name="Journal Article"&gt;17&lt;/ref-type&gt;&lt;contributors&gt;&lt;authors&gt;&lt;author&gt;Xue, Zhihui&lt;/author&gt;&lt;author&gt;Liu, Liya&lt;/author&gt;&lt;author&gt;Zhang, Cui&lt;/author&gt;&lt;/authors&gt;&lt;/contributors&gt;&lt;titles&gt;&lt;title&gt;Regulation of Shoot Apical Meristem and Axillary Meristem Development in Plants&lt;/title&gt;&lt;secondary-title&gt;International Journal of Molecular Sciences&lt;/secondary-title&gt;&lt;/titles&gt;&lt;periodical&gt;&lt;full-title&gt;International Journal of Molecular Sciences&lt;/full-title&gt;&lt;/periodical&gt;&lt;pages&gt;2917&lt;/pages&gt;&lt;volume&gt;21&lt;/volume&gt;&lt;number&gt;8&lt;/number&gt;&lt;dates&gt;&lt;year&gt;2020&lt;/year&gt;&lt;/dates&gt;&lt;urls&gt;&lt;/urls&gt;&lt;/record&gt;&lt;/Cite&gt;&lt;/EndNote&gt;</w:instrText>
      </w:r>
      <w:r>
        <w:fldChar w:fldCharType="separate"/>
      </w:r>
      <w:del w:id="101" w:author="Birdy" w:date="2021-09-02T23:18:00Z">
        <w:r>
          <w:delText>(Wang and Li 2005; Xue et al. 2020)</w:delText>
        </w:r>
      </w:del>
      <w:r>
        <w:fldChar w:fldCharType="end"/>
      </w:r>
      <w:del w:id="102" w:author="Birdy" w:date="2021-09-02T23:18:00Z">
        <w:r>
          <w:delText xml:space="preserve">. Therefore, the loci for vegetative and reproductive development-related traits frequently show pleiotropy. For example, most flowering time pathway genes show pleiotropic effects on tiller number and yield potential in crops </w:delText>
        </w:r>
      </w:del>
      <w:r>
        <w:fldChar w:fldCharType="begin"/>
      </w:r>
      <w:r>
        <w:instrText>ADDIN EN.CITE &lt;EndNote&gt;&lt;Cite&gt;&lt;Author&gt;Auge&lt;/Author&gt;&lt;Year&gt;2019&lt;/Year&gt;&lt;RecNum&gt;149&lt;/RecNum&gt;&lt;DisplayText&gt;(Auge et al. 2019)&lt;/DisplayText&gt;&lt;record&gt;&lt;rec-number&gt;149&lt;/rec-number&gt;&lt;foreign-keys&gt;&lt;key app="EN" db-id="a5zpwxw5fxepzpedpx95exr922ptdv0d9dv9" timestamp="1605909842"&gt;149&lt;/key&gt;&lt;/foreign-keys&gt;&lt;ref-type name="Journal Article"&gt;17&lt;/ref-type&gt;&lt;contributors&gt;&lt;authors&gt;&lt;author&gt;Auge, Gabriela A.&lt;/author&gt;&lt;author&gt;Penfield, Steven&lt;/author&gt;&lt;author&gt;Donohue, Kathleen&lt;/author&gt;&lt;/authors&gt;&lt;/contributors&gt;&lt;titles&gt;&lt;title&gt;Pleiotropy in developmental regulation by flowering-pathway genes: is it an evolutionary constraint?&lt;/title&gt;&lt;secondary-title&gt;New Phytologist&lt;/secondary-title&gt;&lt;/titles&gt;&lt;periodical&gt;&lt;full-title&gt;New Phytologist&lt;/full-title&gt;&lt;/periodical&gt;&lt;pages&gt;55-70&lt;/pages&gt;&lt;volume&gt;224&lt;/volume&gt;&lt;number&gt;1&lt;/number&gt;&lt;keywords&gt;&lt;keyword&gt;divergence&lt;/keyword&gt;&lt;keyword&gt;dormancy&lt;/keyword&gt;&lt;keyword&gt;flowering&lt;/keyword&gt;&lt;keyword&gt;genetic pathway&lt;/keyword&gt;&lt;keyword&gt;germination&lt;/keyword&gt;&lt;/keywords&gt;&lt;dates&gt;&lt;year&gt;2019&lt;/year&gt;&lt;pub-dates&gt;&lt;date&gt;2019/10/01&lt;/date&gt;&lt;/pub-dates&gt;&lt;/dates&gt;&lt;publisher&gt;John Wiley &amp;amp; Sons, Ltd&lt;/publisher&gt;&lt;isbn&gt;0028-646X&lt;/isbn&gt;&lt;work-type&gt;https://doi.org/10.1111/nph.15901&lt;/work-type&gt;&lt;urls&gt;&lt;related-urls&gt;&lt;url&gt;https://doi.org/10.1111/nph.15901&lt;/url&gt;&lt;/related-urls&gt;&lt;/urls&gt;&lt;electronic-resource-num&gt;https://doi.org/10.1111/nph.15901&lt;/electronic-resource-num&gt;&lt;access-date&gt;2020/11/20&lt;/access-date&gt;&lt;/record&gt;&lt;/Cite&gt;&lt;/EndNote&gt;</w:instrText>
      </w:r>
      <w:r>
        <w:fldChar w:fldCharType="separate"/>
      </w:r>
      <w:del w:id="103" w:author="Birdy" w:date="2021-09-02T23:18:00Z">
        <w:r>
          <w:delText>(Auge et al. 2019)</w:delText>
        </w:r>
      </w:del>
      <w:r>
        <w:fldChar w:fldCharType="end"/>
      </w:r>
      <w:del w:id="104" w:author="Birdy" w:date="2021-09-02T23:18:00Z">
        <w:r>
          <w:delText xml:space="preserve">. Genes involved in hormone pathways frequently affect both vegetative growth and reproductive development, in part through their developmental impacts on meristems </w:delText>
        </w:r>
      </w:del>
      <w:r>
        <w:fldChar w:fldCharType="begin"/>
      </w:r>
      <w:r>
        <w:instrText>ADDIN EN.CITE &lt;EndNote&gt;&lt;Cite&gt;&lt;Author&gt;Azizi&lt;/Author&gt;&lt;Year&gt;2015&lt;/Year&gt;&lt;RecNum&gt;158&lt;/RecNum&gt;&lt;DisplayText&gt;(Azizi et al. 2015)&lt;/DisplayText&gt;&lt;record&gt;&lt;rec-number&gt;158&lt;/rec-number&gt;&lt;foreign-keys&gt;&lt;key app="EN" db-id="a5zpwxw5fxepzpedpx95exr922ptdv0d9dv9" timestamp="1605910776"&gt;158&lt;/key&gt;&lt;/foreign-keys&gt;&lt;ref-type name="Journal Article"&gt;17&lt;/ref-type&gt;&lt;contributors&gt;&lt;authors&gt;&lt;author&gt;Azizi, P&lt;/author&gt;&lt;author&gt;Rafii, MY&lt;/author&gt;&lt;author&gt;Maziah, M&lt;/author&gt;&lt;author&gt;Abdullah, SNA&lt;/author&gt;&lt;author&gt;Hanafi, MM&lt;/author&gt;&lt;author&gt;Latif, MA&lt;/author&gt;&lt;author&gt;Rashid, AA&lt;/author&gt;&lt;author&gt;Sahebi, M&lt;/author&gt;&lt;/authors&gt;&lt;/contributors&gt;&lt;titles&gt;&lt;title&gt;Understanding the shoot apical meristem regulation: a study of the phytohormones, auxin and cytokinin, in rice&lt;/title&gt;&lt;secondary-title&gt;Mechanisms of development&lt;/secondary-title&gt;&lt;/titles&gt;&lt;periodical&gt;&lt;full-title&gt;Mechanisms of development&lt;/full-title&gt;&lt;/periodical&gt;&lt;pages&gt;1-15&lt;/pages&gt;&lt;volume&gt;135&lt;/volume&gt;&lt;dates&gt;&lt;year&gt;2015&lt;/year&gt;&lt;/dates&gt;&lt;isbn&gt;0925-4773&lt;/isbn&gt;&lt;urls&gt;&lt;/urls&gt;&lt;/record&gt;&lt;/Cite&gt;&lt;/EndNote&gt;</w:instrText>
      </w:r>
      <w:r>
        <w:fldChar w:fldCharType="separate"/>
      </w:r>
      <w:del w:id="105" w:author="Birdy" w:date="2021-09-02T23:18:00Z">
        <w:r>
          <w:delText>(Azizi et al. 2015)</w:delText>
        </w:r>
      </w:del>
      <w:r>
        <w:fldChar w:fldCharType="end"/>
      </w:r>
      <w:del w:id="106" w:author="Birdy" w:date="2021-09-02T23:18:00Z">
        <w:r>
          <w:delText xml:space="preserve">. QTL mapping is one of the many approaches that have been used to estimate genome-wide pleiotropy, and fits squarely in the context of developmental pleiotropy </w:delText>
        </w:r>
      </w:del>
      <w:r>
        <w:fldChar w:fldCharType="begin"/>
      </w:r>
      <w:r>
        <w:instrText>ADDIN EN.CITE &lt;EndNote&gt;&lt;Cite&gt;&lt;Author&gt;Paaby&lt;/Author&gt;&lt;Year&gt;2013&lt;/Year&gt;&lt;RecNum&gt;159&lt;/RecNum&gt;&lt;DisplayText&gt;(Paaby and Rockman 2013)&lt;/DisplayText&gt;&lt;record&gt;&lt;rec-number&gt;159&lt;/rec-number&gt;&lt;foreign-keys&gt;&lt;key app="EN" db-id="a5zpwxw5fxepzpedpx95exr922ptdv0d9dv9" timestamp="1605910906"&gt;159&lt;/key&gt;&lt;/foreign-keys&gt;&lt;ref-type name="Journal Article"&gt;17&lt;/ref-type&gt;&lt;contributors&gt;&lt;authors&gt;&lt;author&gt;Paaby, Annalise B&lt;/author&gt;&lt;author&gt;Rockman, Matthew V&lt;/author&gt;&lt;/authors&gt;&lt;/contributors&gt;&lt;titles&gt;&lt;title&gt;The many faces of pleiotropy&lt;/title&gt;&lt;secondary-title&gt;Trends in Genetics&lt;/secondary-title&gt;&lt;/titles&gt;&lt;periodical&gt;&lt;full-title&gt;Trends in Genetics&lt;/full-title&gt;&lt;/periodical&gt;&lt;pages&gt;66-73&lt;/pages&gt;&lt;volume&gt;29&lt;/volume&gt;&lt;number&gt;2&lt;/number&gt;&lt;dates&gt;&lt;year&gt;2013&lt;/year&gt;&lt;/dates&gt;&lt;isbn&gt;0168-9525&lt;/isbn&gt;&lt;urls&gt;&lt;/urls&gt;&lt;/record&gt;&lt;/Cite&gt;&lt;/EndNote&gt;</w:instrText>
      </w:r>
      <w:r>
        <w:fldChar w:fldCharType="separate"/>
      </w:r>
      <w:del w:id="107" w:author="Birdy" w:date="2021-09-02T23:18:00Z">
        <w:r>
          <w:delText>(Paaby and Rockman 2013)</w:delText>
        </w:r>
      </w:del>
      <w:r>
        <w:fldChar w:fldCharType="end"/>
      </w:r>
      <w:del w:id="108" w:author="Birdy" w:date="2021-09-02T23:18:00Z">
        <w:r>
          <w:delText xml:space="preserve">. Pleiotropic effects identified through overlapping QTL locations have been observed in panicle development in sorghum, rice, and Poaceae </w:delText>
        </w:r>
      </w:del>
      <w:r>
        <w:fldChar w:fldCharType="begin"/>
      </w:r>
      <w:r>
        <w:instrText>ADDIN EN.CITE</w:instrText>
      </w:r>
      <w:r>
        <w:fldChar w:fldCharType="begin"/>
      </w:r>
      <w:r>
        <w:instrText>ADDIN EN.CITE.DATA</w:instrText>
      </w:r>
      <w:r>
        <w:fldChar w:fldCharType="end"/>
      </w:r>
      <w:r>
        <w:fldChar w:fldCharType="separate"/>
      </w:r>
      <w:del w:id="109" w:author="Birdy" w:date="2021-09-02T23:18:00Z">
        <w:r>
          <w:delText>(Brown et al. 2006; Doust et al. 2005; Endo-Higashi and Izawa 2011; Komatsu et al. 2001; Miura et al. 2010; Yu et al. 2017)</w:delText>
        </w:r>
      </w:del>
      <w:r>
        <w:fldChar w:fldCharType="end"/>
      </w:r>
      <w:del w:id="110" w:author="Birdy" w:date="2021-09-02T23:18:00Z">
        <w:r>
          <w:delText xml:space="preserve">, but these patterns have not been investigated in native perennial grasses. </w:delText>
        </w:r>
      </w:del>
      <w:r>
        <w:commentReference w:id="111"/>
      </w:r>
      <w:commentRangeEnd w:id="94"/>
      <w:r>
        <w:commentReference w:id="94"/>
      </w:r>
    </w:p>
    <w:p w14:paraId="19250C82" w14:textId="29E2B778" w:rsidR="00C97100" w:rsidRDefault="00850C5C">
      <w:pPr>
        <w:spacing w:after="0" w:line="480" w:lineRule="auto"/>
        <w:ind w:firstLine="720"/>
      </w:pPr>
      <w:r>
        <w:t>Switchgrass (</w:t>
      </w:r>
      <w:r>
        <w:rPr>
          <w:i/>
        </w:rPr>
        <w:t>Panicum virgatum</w:t>
      </w:r>
      <w:r>
        <w:t xml:space="preserve"> L.) has been championed as a potential biofuel crop since it was selected by the US Department of Energy (US DOE) as a model grass species for bioenergy in the early 1990s </w:t>
      </w:r>
      <w:r>
        <w:fldChar w:fldCharType="begin"/>
      </w:r>
      <w:r>
        <w:instrText>ADDIN EN.CITE</w:instrText>
      </w:r>
      <w:r>
        <w:fldChar w:fldCharType="begin"/>
      </w:r>
      <w:r>
        <w:instrText>ADDIN EN.CITE.DATA</w:instrText>
      </w:r>
      <w:r>
        <w:fldChar w:fldCharType="end"/>
      </w:r>
      <w:r>
        <w:fldChar w:fldCharType="separate"/>
      </w:r>
      <w:r>
        <w:t>(Hohenstein and Wright 1994; McLaughlin 1993)</w:t>
      </w:r>
      <w:r>
        <w:fldChar w:fldCharType="end"/>
      </w:r>
      <w:r>
        <w:t xml:space="preserve">. Its potential for high biomass production on marginal land, adaptation to a wide range of environments, and ecosystem service such as carbon sequestration, water flow management and erosion control, makes switchgrass an excellent candidate for </w:t>
      </w:r>
      <w:del w:id="112" w:author="Juengerlab" w:date="2021-09-14T10:35:00Z">
        <w:r w:rsidDel="00211199">
          <w:delText xml:space="preserve">filling </w:delText>
        </w:r>
      </w:del>
      <w:ins w:id="113" w:author="Juengerlab" w:date="2021-09-14T10:35:00Z">
        <w:r w:rsidR="00211199">
          <w:t xml:space="preserve">meeting </w:t>
        </w:r>
      </w:ins>
      <w:r>
        <w:t xml:space="preserve">bioenergy needs </w:t>
      </w:r>
      <w:r>
        <w:fldChar w:fldCharType="begin"/>
      </w:r>
      <w:r>
        <w:instrText>ADDIN EN.CITE</w:instrText>
      </w:r>
      <w:r>
        <w:fldChar w:fldCharType="begin"/>
      </w:r>
      <w:r>
        <w:instrText>ADDIN EN.CITE.DATA</w:instrText>
      </w:r>
      <w:r>
        <w:fldChar w:fldCharType="end"/>
      </w:r>
      <w:r>
        <w:fldChar w:fldCharType="separate"/>
      </w:r>
      <w:r>
        <w:t>(Mitchell et al. 2012; Robertson et al. 2017)</w:t>
      </w:r>
      <w:r>
        <w:fldChar w:fldCharType="end"/>
      </w:r>
      <w:r>
        <w:t xml:space="preserve">. Switchgrass is a warm-season C4 perennial grass native to the North America, with a range that extends from the eastern seaboard west to the Rocky Mountains and from southern Canada south to the Texas Coastal Plain and Northern Mexico </w:t>
      </w:r>
      <w:r>
        <w:fldChar w:fldCharType="begin"/>
      </w:r>
      <w:r>
        <w:instrText>ADDIN EN.CITE</w:instrText>
      </w:r>
      <w:r>
        <w:fldChar w:fldCharType="begin"/>
      </w:r>
      <w:r>
        <w:instrText>ADDIN EN.CITE.DATA</w:instrText>
      </w:r>
      <w:r>
        <w:fldChar w:fldCharType="end"/>
      </w:r>
      <w:r>
        <w:fldChar w:fldCharType="separate"/>
      </w:r>
      <w:r>
        <w:t>(Casler 2007; Hopkins 1995)</w:t>
      </w:r>
      <w:r>
        <w:fldChar w:fldCharType="end"/>
      </w:r>
      <w:r>
        <w:t xml:space="preserve">. Two major distinctive populations have been classified in the past based on morphology and habit preference, northern upland and southern lowland ecotypes </w:t>
      </w:r>
      <w:r>
        <w:fldChar w:fldCharType="begin"/>
      </w:r>
      <w:r>
        <w:instrText>ADDIN EN.CITE &lt;EndNote&gt;&lt;Cite&gt;&lt;Author&gt;Porter Jr&lt;/Author&gt;&lt;Year&gt;1966&lt;/Year&gt;&lt;RecNum&gt;14&lt;/RecNum&gt;&lt;DisplayText&gt;(Porter Jr 1966)&lt;/DisplayText&gt;&lt;record&gt;&lt;rec-number&gt;14&lt;/rec-number&gt;&lt;foreign-keys&gt;&lt;key app="EN" db-id="a5zpwxw5fxepzpedpx95exr922ptdv0d9dv9" timestamp="1594752729"&gt;14&lt;/key&gt;&lt;/foreign-keys&gt;&lt;ref-type name="Journal Article"&gt;17&lt;/ref-type&gt;&lt;contributors&gt;&lt;authors&gt;&lt;author&gt;Porter Jr, Clyde L.&lt;/author&gt;&lt;/authors&gt;&lt;/contributors&gt;&lt;titles&gt;&lt;title&gt;&lt;style face="normal" font="default" size="100%"&gt;An analysis of variation between upland and lowland switchgrass, &lt;/style&gt;&lt;style face="italic" font="default" size="100%"&gt;Panicum virgatum&lt;/style&gt;&lt;style face="normal" font="default" size="100%"&gt; L., in central Oklahoma&lt;/style&gt;&lt;/title&gt;&lt;secondary-title&gt;Ecology&lt;/secondary-title&gt;&lt;/titles&gt;&lt;periodical&gt;&lt;full-title&gt;Ecology&lt;/full-title&gt;&lt;/periodical&gt;&lt;pages&gt;980-992&lt;/pages&gt;&lt;volume&gt;47&lt;/volume&gt;&lt;number&gt;6&lt;/number&gt;&lt;dates&gt;&lt;year&gt;1966&lt;/year&gt;&lt;pub-dates&gt;&lt;date&gt;1966/11/01&lt;/date&gt;&lt;/pub-dates&gt;&lt;/dates&gt;&lt;publisher&gt;John Wiley &amp;amp; Sons, Ltd&lt;/publisher&gt;&lt;isbn&gt;0012-9658&lt;/isbn&gt;&lt;urls&gt;&lt;related-urls&gt;&lt;url&gt;https://doi.org/10.2307/1935646&lt;/url&gt;&lt;/related-urls&gt;&lt;/urls&gt;&lt;electronic-resource-num&gt;10.2307/1935646&lt;/electronic-resource-num&gt;&lt;access-date&gt;2020/07/14&lt;/access-date&gt;&lt;/record&gt;&lt;/Cite&gt;&lt;/EndNote&gt;</w:instrText>
      </w:r>
      <w:r>
        <w:fldChar w:fldCharType="separate"/>
      </w:r>
      <w:r>
        <w:t>(Porter Jr 1966)</w:t>
      </w:r>
      <w:r>
        <w:fldChar w:fldCharType="end"/>
      </w:r>
      <w:r>
        <w:t xml:space="preserve">. A very recent study based on a </w:t>
      </w:r>
      <w:proofErr w:type="spellStart"/>
      <w:r>
        <w:t>resequenced</w:t>
      </w:r>
      <w:proofErr w:type="spellEnd"/>
      <w:r>
        <w:t xml:space="preserve"> switchgrass diversity panel was able to define a third coastal ecotype, which is broadly sympatric with the lowland ecotype but possesses upland leaf characters and lowland plant morphotype (Lovell et al., </w:t>
      </w:r>
      <w:del w:id="114" w:author="Birdy" w:date="2021-09-02T23:19:00Z">
        <w:r>
          <w:delText>2020,accepted</w:delText>
        </w:r>
      </w:del>
      <w:ins w:id="115" w:author="Birdy" w:date="2021-09-02T23:19:00Z">
        <w:r>
          <w:t>2021</w:t>
        </w:r>
      </w:ins>
      <w:r>
        <w:t>).</w:t>
      </w:r>
    </w:p>
    <w:p w14:paraId="3D5D8E27" w14:textId="77777777" w:rsidR="00C97100" w:rsidRDefault="00850C5C">
      <w:pPr>
        <w:spacing w:after="0" w:line="480" w:lineRule="auto"/>
        <w:ind w:firstLine="720"/>
      </w:pPr>
      <w:r>
        <w:lastRenderedPageBreak/>
        <w:t xml:space="preserve">Information on panicle morphology is limited in switchgrass, although panicle length differences have been reported between switchgrass ecotypes and cultivars </w:t>
      </w:r>
      <w:r>
        <w:fldChar w:fldCharType="begin"/>
      </w:r>
      <w:r>
        <w:instrText>ADDIN EN.CITE</w:instrText>
      </w:r>
      <w:r>
        <w:fldChar w:fldCharType="begin"/>
      </w:r>
      <w:r>
        <w:instrText>ADDIN EN.CITE.DATA</w:instrText>
      </w:r>
      <w:r>
        <w:fldChar w:fldCharType="end"/>
      </w:r>
      <w:r>
        <w:fldChar w:fldCharType="separate"/>
      </w:r>
      <w:r>
        <w:t>(Porter Jr 1966; Price 2014; Van Esbroeck 2003)</w:t>
      </w:r>
      <w:r>
        <w:fldChar w:fldCharType="end"/>
      </w:r>
      <w:r>
        <w:t xml:space="preserve">. We hypothesize that panicle evolution in switchgrass may be related to selection on aspects of mating system and degree of investment in vegetative versus sexual reproduction, especially in the context of seedling establishment in differing habitats. For example, lowland switchgrass has a restricted bunch grass growth form and occurs primarily in patchy distributions along riparian areas. In contrast, upland switchgrass has a rhizomatous spreading growth form that occurs in many prairie habitats. Pattern of pollen dispersal across patches, or aspects of seed establishment (e.g. seed size/number tradeoffs or disturbance regimes) likely differ in these habitats and may have driven divergence in panicle form. Panicle morphology and its relationship to seed quality may be important targets of selection and breeding, as consistent seed production will be critical to meet the demands for large-scale biofuel production </w:t>
      </w:r>
      <w:r>
        <w:fldChar w:fldCharType="begin"/>
      </w:r>
      <w:r>
        <w:instrText>ADDIN EN.CITE &lt;EndNote&gt;&lt;Cite&gt;&lt;Author&gt;Vogel&lt;/Author&gt;&lt;Year&gt;2000&lt;/Year&gt;&lt;RecNum&gt;47&lt;/RecNum&gt;&lt;DisplayText&gt;(Das and Taliaferro 2009; Vogel 2000)&lt;/DisplayText&gt;&lt;record&gt;&lt;rec-number&gt;47&lt;/rec-number&gt;&lt;foreign-keys&gt;&lt;key app="EN" db-id="sp0ssrpdupf00rewwew5dfv60x2205pvf2e2" timestamp="1570132378"&gt;47&lt;/key&gt;&lt;/foreign-keys&gt;&lt;ref-type name="Journal Article"&gt;17&lt;/ref-type&gt;&lt;contributors&gt;&lt;authors&gt;&lt;author&gt;KP Vogel&lt;/author&gt;&lt;/authors&gt;&lt;/contributors&gt;&lt;titles&gt;&lt;title&gt;Improving warm-season forage grasses using selection, breeding, and biotechnology&lt;/title&gt;&lt;secondary-title&gt;In: Moore KJ, Anderson BE (eds) Native warm-season grasses: research trends and issues.&lt;/secondary-title&gt;&lt;/titles&gt;&lt;periodical&gt;&lt;full-title&gt;In: Moore KJ, Anderson BE (eds) Native warm-season grasses: research trends and issues.&lt;/full-title&gt;&lt;/periodical&gt;&lt;pages&gt;83-106&lt;/pages&gt;&lt;volume&gt;30&lt;/volume&gt;&lt;number&gt;CSSA Spec. Publ., Madison, WI&lt;/number&gt;&lt;dates&gt;&lt;year&gt;2000&lt;/year&gt;&lt;/dates&gt;&lt;urls&gt;&lt;/urls&gt;&lt;/record&gt;&lt;/Cite&gt;&lt;Cite&gt;&lt;Author&gt;Das&lt;/Author&gt;&lt;Year&gt;2009&lt;/Year&gt;&lt;RecNum&gt;46&lt;/RecNum&gt;&lt;record&gt;&lt;rec-number&gt;46&lt;/rec-number&gt;&lt;foreign-keys&gt;&lt;key app="EN" db-id="sp0ssrpdupf00rewwew5dfv60x2205pvf2e2" timestamp="1570132151"&gt;46&lt;/key&gt;&lt;/foreign-keys&gt;&lt;ref-type name="Journal Article"&gt;17&lt;/ref-type&gt;&lt;contributors&gt;&lt;authors&gt;&lt;author&gt;Das, Modan K.&lt;/author&gt;&lt;author&gt;Taliaferro, Charles M.&lt;/author&gt;&lt;/authors&gt;&lt;/contributors&gt;&lt;titles&gt;&lt;title&gt;Genetic variability and interrelationships of seed yield and yield components in switchgrass&lt;/title&gt;&lt;secondary-title&gt;Euphytica&lt;/secondary-title&gt;&lt;/titles&gt;&lt;periodical&gt;&lt;full-title&gt;Euphytica&lt;/full-title&gt;&lt;/periodical&gt;&lt;pages&gt;95-105&lt;/pages&gt;&lt;volume&gt;167&lt;/volume&gt;&lt;number&gt;1&lt;/number&gt;&lt;dates&gt;&lt;year&gt;2009&lt;/year&gt;&lt;pub-dates&gt;&lt;date&gt;2009/05/01&lt;/date&gt;&lt;/pub-dates&gt;&lt;/dates&gt;&lt;isbn&gt;1573-5060&lt;/isbn&gt;&lt;urls&gt;&lt;related-urls&gt;&lt;url&gt;https://doi.org/10.1007/s10681-008-9866-3&lt;/url&gt;&lt;/related-urls&gt;&lt;/urls&gt;&lt;electronic-resource-num&gt;10.1007/s10681-008-9866-3&lt;/electronic-resource-num&gt;&lt;/record&gt;&lt;/Cite&gt;&lt;/EndNote&gt;</w:instrText>
      </w:r>
      <w:r>
        <w:fldChar w:fldCharType="separate"/>
      </w:r>
      <w:r>
        <w:t>(Das and Taliaferro 2009; Vogel 2000)</w:t>
      </w:r>
      <w:r>
        <w:fldChar w:fldCharType="end"/>
      </w:r>
      <w:r>
        <w:t xml:space="preserve">. </w:t>
      </w:r>
    </w:p>
    <w:p w14:paraId="4923329D" w14:textId="3EFE3954" w:rsidR="00C97100" w:rsidRDefault="00850C5C">
      <w:pPr>
        <w:spacing w:after="0" w:line="480" w:lineRule="auto"/>
        <w:ind w:firstLine="720"/>
      </w:pPr>
      <w:commentRangeStart w:id="116"/>
      <w:r>
        <w:t xml:space="preserve">In this study, we evaluated the genetic architecture of switchgrass panicle traits </w:t>
      </w:r>
      <w:ins w:id="117" w:author="Birdy" w:date="2021-09-02T23:22:00Z">
        <w:r>
          <w:t>using a f</w:t>
        </w:r>
      </w:ins>
      <w:ins w:id="118" w:author="Birdy" w:date="2021-09-02T23:28:00Z">
        <w:r>
          <w:t>our-</w:t>
        </w:r>
      </w:ins>
      <w:ins w:id="119" w:author="Birdy" w:date="2021-09-02T23:22:00Z">
        <w:r>
          <w:t xml:space="preserve">way population grown </w:t>
        </w:r>
      </w:ins>
      <w:r>
        <w:t>across 10 field sites</w:t>
      </w:r>
      <w:ins w:id="120" w:author="Birdy" w:date="2021-09-02T23:44:00Z">
        <w:r>
          <w:t xml:space="preserve"> (or common gardens)</w:t>
        </w:r>
      </w:ins>
      <w:r>
        <w:t xml:space="preserve"> in the central US</w:t>
      </w:r>
      <w:ins w:id="121" w:author="Birdy" w:date="2021-09-02T23:22:00Z">
        <w:r>
          <w:t xml:space="preserve"> and</w:t>
        </w:r>
      </w:ins>
      <w:ins w:id="122" w:author="Birdy" w:date="2021-09-02T23:34:00Z">
        <w:r>
          <w:t xml:space="preserve"> </w:t>
        </w:r>
      </w:ins>
      <w:ins w:id="123" w:author="Birdy" w:date="2021-09-02T23:22:00Z">
        <w:r>
          <w:t xml:space="preserve">a </w:t>
        </w:r>
      </w:ins>
      <w:ins w:id="124" w:author="Birdy" w:date="2021-09-02T23:23:00Z">
        <w:r>
          <w:t>natural</w:t>
        </w:r>
      </w:ins>
      <w:ins w:id="125" w:author="Birdy" w:date="2021-09-02T23:22:00Z">
        <w:r>
          <w:t xml:space="preserve"> </w:t>
        </w:r>
      </w:ins>
      <w:ins w:id="126" w:author="Birdy" w:date="2021-09-02T23:25:00Z">
        <w:r>
          <w:t xml:space="preserve">population </w:t>
        </w:r>
      </w:ins>
      <w:ins w:id="127" w:author="Birdy" w:date="2021-09-02T23:23:00Z">
        <w:r>
          <w:t>of switchgrass (i.e.,</w:t>
        </w:r>
      </w:ins>
      <w:ins w:id="128" w:author="Birdy" w:date="2021-09-02T23:24:00Z">
        <w:r>
          <w:t xml:space="preserve"> a diversity panel)</w:t>
        </w:r>
      </w:ins>
      <w:ins w:id="129" w:author="Birdy" w:date="2021-09-02T23:25:00Z">
        <w:r>
          <w:t xml:space="preserve"> grown at three </w:t>
        </w:r>
      </w:ins>
      <w:ins w:id="130" w:author="Birdy" w:date="2021-09-02T23:44:00Z">
        <w:r>
          <w:t>common gardens</w:t>
        </w:r>
      </w:ins>
      <w:ins w:id="131" w:author="Birdy" w:date="2021-09-02T23:27:00Z">
        <w:r>
          <w:t xml:space="preserve"> out </w:t>
        </w:r>
      </w:ins>
      <w:ins w:id="132" w:author="Birdy" w:date="2021-09-02T23:25:00Z">
        <w:r>
          <w:t xml:space="preserve">of the 10 </w:t>
        </w:r>
      </w:ins>
      <w:ins w:id="133" w:author="Birdy" w:date="2021-09-02T23:26:00Z">
        <w:r>
          <w:t>sites</w:t>
        </w:r>
      </w:ins>
      <w:r>
        <w:t>. To accomplish this goal, we planted clonal divisions of progeny from a four-way outbred mapping population derived from upland and lowland germplasm, along with the four grandparents and F1 hybrids, at 10 field sites spanning a large latitudinal gradient.</w:t>
      </w:r>
      <w:ins w:id="134" w:author="Birdy" w:date="2021-09-02T23:38:00Z">
        <w:r>
          <w:t xml:space="preserve"> Also,</w:t>
        </w:r>
      </w:ins>
      <w:ins w:id="135" w:author="Birdy" w:date="2021-09-02T23:39:00Z">
        <w:r>
          <w:t xml:space="preserve"> </w:t>
        </w:r>
      </w:ins>
      <w:ins w:id="136" w:author="Birdy" w:date="2021-09-02T23:35:00Z">
        <w:r>
          <w:t>we</w:t>
        </w:r>
      </w:ins>
      <w:ins w:id="137" w:author="Birdy" w:date="2021-09-02T23:28:00Z">
        <w:r>
          <w:t xml:space="preserve"> planted a diversity panel of switchgrass</w:t>
        </w:r>
      </w:ins>
      <w:ins w:id="138" w:author="Birdy" w:date="2021-09-02T23:33:00Z">
        <w:r>
          <w:t xml:space="preserve"> </w:t>
        </w:r>
      </w:ins>
      <w:ins w:id="139" w:author="Birdy" w:date="2021-09-02T23:35:00Z">
        <w:r>
          <w:t xml:space="preserve">at </w:t>
        </w:r>
      </w:ins>
      <w:ins w:id="140" w:author="Birdy" w:date="2021-09-02T23:34:00Z">
        <w:r>
          <w:t>three of the 10 field sites</w:t>
        </w:r>
      </w:ins>
      <w:ins w:id="141" w:author="Birdy" w:date="2021-09-02T23:35:00Z">
        <w:r>
          <w:t>.</w:t>
        </w:r>
      </w:ins>
      <w:ins w:id="142" w:author="Birdy" w:date="2021-09-02T23:33:00Z">
        <w:r>
          <w:t xml:space="preserve"> </w:t>
        </w:r>
      </w:ins>
      <w:r>
        <w:t xml:space="preserve"> Three panicle traits including panicle length (PL), primary branching number (PBN) per panicle, and secondary branching number (SBN) on the panicle, were assessed</w:t>
      </w:r>
      <w:ins w:id="143" w:author="Birdy" w:date="2021-09-02T23:39:00Z">
        <w:r>
          <w:t xml:space="preserve"> for each population at their planting sites</w:t>
        </w:r>
      </w:ins>
      <w:del w:id="144" w:author="Birdy" w:date="2021-09-02T23:40:00Z">
        <w:r>
          <w:delText xml:space="preserve"> at each site</w:delText>
        </w:r>
      </w:del>
      <w:ins w:id="145" w:author="Birdy" w:date="2021-09-02T23:32:00Z">
        <w:r>
          <w:t xml:space="preserve"> in </w:t>
        </w:r>
      </w:ins>
      <w:ins w:id="146" w:author="Birdy" w:date="2021-09-02T23:35:00Z">
        <w:r>
          <w:t xml:space="preserve">the end of </w:t>
        </w:r>
      </w:ins>
      <w:ins w:id="147" w:author="Birdy" w:date="2021-09-02T23:32:00Z">
        <w:r>
          <w:t>2019</w:t>
        </w:r>
      </w:ins>
      <w:ins w:id="148" w:author="Birdy" w:date="2021-09-02T23:35:00Z">
        <w:r>
          <w:t xml:space="preserve"> growing season</w:t>
        </w:r>
      </w:ins>
      <w:ins w:id="149" w:author="Birdy" w:date="2021-09-02T23:40:00Z">
        <w:r>
          <w:t xml:space="preserve">. These datasets were used </w:t>
        </w:r>
      </w:ins>
      <w:r>
        <w:t xml:space="preserve"> to investigate: (1) the genetic architecture underlying these three traits</w:t>
      </w:r>
      <w:ins w:id="150" w:author="Birdy" w:date="2021-09-02T23:41:00Z">
        <w:r>
          <w:t xml:space="preserve"> through quantitative analysis and GWAS analysis</w:t>
        </w:r>
      </w:ins>
      <w:r>
        <w:t>, (2) the sensitivity of QTL and their effects across different environments</w:t>
      </w:r>
      <w:ins w:id="151" w:author="Birdy" w:date="2021-09-02T23:43:00Z">
        <w:r>
          <w:t xml:space="preserve"> from the four-way population</w:t>
        </w:r>
      </w:ins>
      <w:r>
        <w:t>, and (3</w:t>
      </w:r>
      <w:ins w:id="152" w:author="Birdy" w:date="2021-09-02T23:41:00Z">
        <w:r>
          <w:t xml:space="preserve">) </w:t>
        </w:r>
      </w:ins>
      <w:ins w:id="153" w:author="Birdy" w:date="2021-09-02T23:43:00Z">
        <w:r>
          <w:t xml:space="preserve">the </w:t>
        </w:r>
      </w:ins>
      <w:ins w:id="154" w:author="Birdy" w:date="2021-09-02T23:46:00Z">
        <w:r>
          <w:t>single nucleotide polymorphism</w:t>
        </w:r>
      </w:ins>
      <w:ins w:id="155" w:author="Birdy" w:date="2021-09-02T23:47:00Z">
        <w:r>
          <w:t xml:space="preserve"> (</w:t>
        </w:r>
      </w:ins>
      <w:ins w:id="156" w:author="Birdy" w:date="2021-09-02T23:43:00Z">
        <w:r>
          <w:t>SNP</w:t>
        </w:r>
      </w:ins>
      <w:ins w:id="157" w:author="Birdy" w:date="2021-09-02T23:47:00Z">
        <w:r>
          <w:t>)</w:t>
        </w:r>
      </w:ins>
      <w:ins w:id="158" w:author="Birdy" w:date="2021-09-02T23:43:00Z">
        <w:r>
          <w:t xml:space="preserve"> effects on </w:t>
        </w:r>
      </w:ins>
      <w:ins w:id="159" w:author="Birdy" w:date="2021-09-02T23:49:00Z">
        <w:r>
          <w:t>the</w:t>
        </w:r>
      </w:ins>
      <w:ins w:id="160" w:author="Birdy" w:date="2021-09-02T23:43:00Z">
        <w:r>
          <w:t xml:space="preserve"> traits in </w:t>
        </w:r>
      </w:ins>
      <w:ins w:id="161" w:author="Birdy" w:date="2021-09-02T23:44:00Z">
        <w:r>
          <w:lastRenderedPageBreak/>
          <w:t xml:space="preserve">the </w:t>
        </w:r>
      </w:ins>
      <w:ins w:id="162" w:author="Birdy" w:date="2021-09-02T23:43:00Z">
        <w:r>
          <w:t>three common gardens</w:t>
        </w:r>
      </w:ins>
      <w:ins w:id="163" w:author="Birdy" w:date="2021-09-02T23:48:00Z">
        <w:r>
          <w:t xml:space="preserve"> from</w:t>
        </w:r>
      </w:ins>
      <w:ins w:id="164" w:author="Birdy" w:date="2021-09-02T23:49:00Z">
        <w:r>
          <w:t xml:space="preserve"> the diversity panel</w:t>
        </w:r>
      </w:ins>
      <w:ins w:id="165" w:author="Birdy" w:date="2021-09-02T23:45:00Z">
        <w:r>
          <w:t>,</w:t>
        </w:r>
      </w:ins>
      <w:ins w:id="166" w:author="Birdy" w:date="2021-09-02T23:43:00Z">
        <w:r>
          <w:t xml:space="preserve"> </w:t>
        </w:r>
      </w:ins>
      <w:del w:id="167" w:author="Birdy" w:date="2021-08-22T22:52:00Z">
        <w:r>
          <w:delText>) the extent of pleiotropy between panicle and other traits. Finally, we conducted a genomic prediction for the extra genotypes grown at three core field sites, and</w:delText>
        </w:r>
      </w:del>
      <w:r>
        <w:t xml:space="preserve"> </w:t>
      </w:r>
      <w:ins w:id="168" w:author="Birdy" w:date="2021-09-02T23:45:00Z">
        <w:r>
          <w:t xml:space="preserve">and </w:t>
        </w:r>
      </w:ins>
      <w:ins w:id="169" w:author="Birdy" w:date="2021-09-02T23:49:00Z">
        <w:r>
          <w:t xml:space="preserve">to </w:t>
        </w:r>
      </w:ins>
      <w:r>
        <w:t>search</w:t>
      </w:r>
      <w:del w:id="170" w:author="Juengerlab" w:date="2021-09-14T10:37:00Z">
        <w:r w:rsidDel="00211199">
          <w:delText>e</w:delText>
        </w:r>
      </w:del>
      <w:del w:id="171" w:author="Birdy" w:date="2021-09-02T23:49:00Z">
        <w:r>
          <w:delText>d</w:delText>
        </w:r>
      </w:del>
      <w:r>
        <w:t xml:space="preserve"> for candidate genes </w:t>
      </w:r>
      <w:ins w:id="172" w:author="Birdy" w:date="2021-09-02T23:37:00Z">
        <w:r>
          <w:t xml:space="preserve">that are </w:t>
        </w:r>
      </w:ins>
      <w:ins w:id="173" w:author="Birdy" w:date="2021-09-02T23:36:00Z">
        <w:r>
          <w:t xml:space="preserve">overlapping between the two populations </w:t>
        </w:r>
      </w:ins>
      <w:del w:id="174" w:author="Birdy" w:date="2021-09-02T23:36:00Z">
        <w:r>
          <w:delText>on the identified QTL regions involved</w:delText>
        </w:r>
      </w:del>
      <w:ins w:id="175" w:author="Birdy" w:date="2021-09-02T23:37:00Z">
        <w:r>
          <w:t xml:space="preserve">and are </w:t>
        </w:r>
      </w:ins>
      <w:del w:id="176" w:author="Birdy" w:date="2021-09-02T23:36:00Z">
        <w:r>
          <w:delText xml:space="preserve"> </w:delText>
        </w:r>
      </w:del>
      <w:r>
        <w:t>in regulat</w:t>
      </w:r>
      <w:ins w:id="177" w:author="Birdy" w:date="2021-09-02T23:37:00Z">
        <w:r>
          <w:t>ion of</w:t>
        </w:r>
      </w:ins>
      <w:del w:id="178" w:author="Birdy" w:date="2021-09-02T23:37:00Z">
        <w:r>
          <w:delText>ing</w:delText>
        </w:r>
      </w:del>
      <w:r>
        <w:t xml:space="preserve"> panicle architectu</w:t>
      </w:r>
      <w:commentRangeStart w:id="179"/>
      <w:commentRangeStart w:id="180"/>
      <w:r>
        <w:t xml:space="preserve">re in switchgrass. </w:t>
      </w:r>
      <w:commentRangeEnd w:id="179"/>
      <w:r>
        <w:commentReference w:id="179"/>
      </w:r>
      <w:commentRangeEnd w:id="180"/>
      <w:r>
        <w:commentReference w:id="180"/>
      </w:r>
      <w:commentRangeEnd w:id="116"/>
      <w:r>
        <w:commentReference w:id="116"/>
      </w:r>
    </w:p>
    <w:p w14:paraId="66599B48" w14:textId="77777777" w:rsidR="00C97100" w:rsidRDefault="00850C5C">
      <w:pPr>
        <w:spacing w:after="0" w:line="480" w:lineRule="auto"/>
        <w:rPr>
          <w:b/>
          <w:sz w:val="28"/>
          <w:szCs w:val="28"/>
        </w:rPr>
      </w:pPr>
      <w:r>
        <w:rPr>
          <w:b/>
          <w:sz w:val="28"/>
          <w:szCs w:val="28"/>
        </w:rPr>
        <w:t>Materials and Methods</w:t>
      </w:r>
    </w:p>
    <w:p w14:paraId="16A708BA" w14:textId="77777777" w:rsidR="00C97100" w:rsidRDefault="00850C5C">
      <w:pPr>
        <w:spacing w:after="0" w:line="480" w:lineRule="auto"/>
        <w:rPr>
          <w:ins w:id="181" w:author="Alice MacQueen" w:date="2021-08-25T16:46:00Z"/>
          <w:b/>
        </w:rPr>
      </w:pPr>
      <w:ins w:id="182" w:author="Alice MacQueen" w:date="2021-08-25T16:46:00Z">
        <w:r>
          <w:rPr>
            <w:b/>
          </w:rPr>
          <w:t>Data availability</w:t>
        </w:r>
      </w:ins>
    </w:p>
    <w:p w14:paraId="21068CCE" w14:textId="77777777" w:rsidR="00C97100" w:rsidRDefault="00850C5C">
      <w:pPr>
        <w:spacing w:after="0" w:line="480" w:lineRule="auto"/>
      </w:pPr>
      <w:ins w:id="183" w:author="Alice MacQueen" w:date="2021-08-25T16:46:00Z">
        <w:r>
          <w:tab/>
          <w:t xml:space="preserve">Whenever possible, plant material will be shared upon request. Source data and code to replicate these analyses are available at: </w:t>
        </w:r>
      </w:ins>
      <w:r>
        <w:fldChar w:fldCharType="begin"/>
      </w:r>
      <w:r>
        <w:instrText xml:space="preserve"> HYPERLINK "https://github.com/lzhangUT/PanicleData.git" \h </w:instrText>
      </w:r>
      <w:r>
        <w:fldChar w:fldCharType="separate"/>
      </w:r>
      <w:ins w:id="184" w:author="Alice MacQueen" w:date="2021-08-25T16:46:00Z">
        <w:r>
          <w:rPr>
            <w:rStyle w:val="Hyperlink"/>
          </w:rPr>
          <w:t>https://github.com/lzhangUT/PanicleData.git</w:t>
        </w:r>
      </w:ins>
      <w:r>
        <w:rPr>
          <w:rStyle w:val="Hyperlink"/>
        </w:rPr>
        <w:fldChar w:fldCharType="end"/>
      </w:r>
      <w:ins w:id="185" w:author="Alice MacQueen" w:date="2021-08-25T16:46:00Z">
        <w:r>
          <w:t xml:space="preserve">. Large genetic data files to replicate these analyses are available from the UT </w:t>
        </w:r>
        <w:proofErr w:type="spellStart"/>
        <w:r>
          <w:t>dataverse</w:t>
        </w:r>
        <w:proofErr w:type="spellEnd"/>
        <w:r>
          <w:t xml:space="preserve"> at: </w:t>
        </w:r>
        <w:proofErr w:type="spellStart"/>
        <w:r w:rsidRPr="00211199">
          <w:rPr>
            <w:i/>
            <w:rPrChange w:id="186" w:author="Juengerlab" w:date="2021-09-14T10:37:00Z">
              <w:rPr/>
            </w:rPrChange>
          </w:rPr>
          <w:t>make_stable_doi_link</w:t>
        </w:r>
        <w:proofErr w:type="spellEnd"/>
        <w:r>
          <w:t>.</w:t>
        </w:r>
      </w:ins>
    </w:p>
    <w:p w14:paraId="13548E62" w14:textId="77777777" w:rsidR="00C97100" w:rsidRDefault="00850C5C">
      <w:pPr>
        <w:spacing w:after="0" w:line="480" w:lineRule="auto"/>
        <w:rPr>
          <w:b/>
        </w:rPr>
      </w:pPr>
      <w:commentRangeStart w:id="187"/>
      <w:r>
        <w:rPr>
          <w:b/>
        </w:rPr>
        <w:t>Field experiment and ph</w:t>
      </w:r>
      <w:commentRangeStart w:id="188"/>
      <w:r>
        <w:rPr>
          <w:b/>
        </w:rPr>
        <w:t>enotyping</w:t>
      </w:r>
      <w:ins w:id="189" w:author="Birdy" w:date="2021-09-03T16:12:00Z">
        <w:r>
          <w:rPr>
            <w:b/>
          </w:rPr>
          <w:t xml:space="preserve"> of the four-way</w:t>
        </w:r>
      </w:ins>
      <w:r>
        <w:rPr>
          <w:b/>
        </w:rPr>
        <w:t xml:space="preserve">  </w:t>
      </w:r>
      <w:commentRangeEnd w:id="188"/>
      <w:r>
        <w:commentReference w:id="188"/>
      </w:r>
      <w:commentRangeEnd w:id="187"/>
      <w:r>
        <w:commentReference w:id="187"/>
      </w:r>
    </w:p>
    <w:p w14:paraId="2DE70D62" w14:textId="64E6853B" w:rsidR="00C97100" w:rsidRDefault="00850C5C">
      <w:pPr>
        <w:spacing w:after="0" w:line="480" w:lineRule="auto"/>
      </w:pPr>
      <w:ins w:id="190" w:author="Alice MacQueen" w:date="2021-08-25T16:49:00Z">
        <w:r>
          <w:tab/>
        </w:r>
      </w:ins>
      <w:r>
        <w:t>The details of the creation of th</w:t>
      </w:r>
      <w:ins w:id="191" w:author="Birdy" w:date="2021-09-03T16:12:00Z">
        <w:r>
          <w:t>e four-way</w:t>
        </w:r>
      </w:ins>
      <w:del w:id="192" w:author="Birdy" w:date="2021-09-03T16:12:00Z">
        <w:r>
          <w:delText>is</w:delText>
        </w:r>
      </w:del>
      <w:r>
        <w:t xml:space="preserve"> population </w:t>
      </w:r>
      <w:del w:id="193" w:author="Juengerlab" w:date="2021-09-16T10:21:00Z">
        <w:r w:rsidDel="00C97D1D">
          <w:delText xml:space="preserve">were </w:delText>
        </w:r>
      </w:del>
      <w:ins w:id="194" w:author="Juengerlab" w:date="2021-09-16T10:21:00Z">
        <w:r w:rsidR="00C97D1D">
          <w:t xml:space="preserve">are </w:t>
        </w:r>
      </w:ins>
      <w:r>
        <w:t xml:space="preserve">described in Milano et al. </w:t>
      </w:r>
      <w:r>
        <w:fldChar w:fldCharType="begin"/>
      </w:r>
      <w:r>
        <w:instrText>ADDIN EN.CITE &lt;EndNote&gt;&lt;Cite ExcludeAuth="1"&gt;&lt;Author&gt;Milano&lt;/Author&gt;&lt;Year&gt;2016&lt;/Year&gt;&lt;RecNum&gt;114&lt;/RecNum&gt;&lt;DisplayText&gt;(2016)&lt;/DisplayText&gt;&lt;record&gt;&lt;rec-number&gt;114&lt;/rec-number&gt;&lt;foreign-keys&gt;&lt;key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E.&lt;/author&gt;&lt;/authors&gt;&lt;/contributors&gt;&lt;titles&gt;&lt;title&gt;&lt;style face="normal" font="default" size="100%"&gt;The genetic basis of upland/lowland ecotype divergence in switchgrass (&lt;/style&gt;&lt;style face="italic" font="default" size="100%"&gt;Panicum virgatum&lt;/style&gt;&lt;style face="normal" font="default" size="100%"&gt;)&lt;/style&gt;&lt;/title&gt;&lt;secondary-title&gt;G3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fldChar w:fldCharType="separate"/>
      </w:r>
      <w:r>
        <w:t>(2016)</w:t>
      </w:r>
      <w:r>
        <w:fldChar w:fldCharType="end"/>
      </w:r>
      <w:r>
        <w:t>. Briefly, the grandparents of the mapping population were derived from highly divergent southern lowland and northern upland ecotypes. The population was developed by initial crosses between AP13 (A) x DAC6 (B) and WBC3 (C) x VS16 (D). AP13 and WBC3 are genotypes clonally derived from an individual selected from the lowland cultivar ‘Alamo’ (southern Texas accession) and an individual from naturally occurring population ‘West Bee Cave’ (central Texas accession), respectively. DAC6 and VS16 are genotypes clonally derived from individuals selected from the upland cultivars ‘</w:t>
      </w:r>
      <w:proofErr w:type="spellStart"/>
      <w:r>
        <w:t>Dacotah</w:t>
      </w:r>
      <w:proofErr w:type="spellEnd"/>
      <w:r>
        <w:t>’ and ‘Summer’ (both northern upland accessions), respectively. The F</w:t>
      </w:r>
      <w:r>
        <w:rPr>
          <w:vertAlign w:val="subscript"/>
        </w:rPr>
        <w:t>1</w:t>
      </w:r>
      <w:r>
        <w:t xml:space="preserve"> hybrids of each of those crosses were then intercrossed reciprocally to produce the four-way outbred mapping population. </w:t>
      </w:r>
    </w:p>
    <w:p w14:paraId="13F942E5" w14:textId="77777777" w:rsidR="00C97100" w:rsidRDefault="00850C5C">
      <w:pPr>
        <w:spacing w:after="0" w:line="480" w:lineRule="auto"/>
        <w:ind w:firstLine="720"/>
        <w:rPr>
          <w:rFonts w:ascii="Calibri" w:hAnsi="Calibri" w:cs="Calibri"/>
        </w:rPr>
      </w:pPr>
      <w:r>
        <w:t>The grandparents, F</w:t>
      </w:r>
      <w:r>
        <w:rPr>
          <w:vertAlign w:val="subscript"/>
        </w:rPr>
        <w:t>1</w:t>
      </w:r>
      <w:r>
        <w:t xml:space="preserve"> hybrid parents, and the F</w:t>
      </w:r>
      <w:r>
        <w:rPr>
          <w:vertAlign w:val="subscript"/>
        </w:rPr>
        <w:t>2</w:t>
      </w:r>
      <w:r>
        <w:t xml:space="preserve"> progeny were propagated by dividing plants manually to produce 10 clones, each of which was maintained in a 3.8-L pot at the Brackenridge Field Laboratory, Austin, TX in 2013-2015. One replicate of each of the mapping progeny genotypes (i.e., 380 core genotypes), along with multiple replicates of grandparents and F</w:t>
      </w:r>
      <w:r>
        <w:rPr>
          <w:vertAlign w:val="subscript"/>
        </w:rPr>
        <w:t>1</w:t>
      </w:r>
      <w:r>
        <w:t xml:space="preserve"> parents, were transplanted from May to July of 2015 at 10 field sites. </w:t>
      </w:r>
      <w:del w:id="195" w:author="Birdy" w:date="2021-09-03T16:13:00Z">
        <w:r>
          <w:delText xml:space="preserve">In three of the 10 sites, 370 extra genotypes were planted. </w:delText>
        </w:r>
      </w:del>
      <w:r>
        <w:t xml:space="preserve">The 10 field sites cover 17 degrees of latitude from South Texas to South Dakota (Figure 1A). Detailed information of the 10 field sites, including latitude, longitude and soil type is provided in Table 1. The annual mean temperature at the 10 sites in 2016 ranged from 10.4 </w:t>
      </w:r>
      <w:r>
        <w:rPr>
          <w:rFonts w:cstheme="minorHAnsi"/>
        </w:rPr>
        <w:t>°</w:t>
      </w:r>
      <w:r>
        <w:t xml:space="preserve">C in </w:t>
      </w:r>
      <w:r>
        <w:lastRenderedPageBreak/>
        <w:t xml:space="preserve">the north to 20.7 </w:t>
      </w:r>
      <w:r>
        <w:rPr>
          <w:rFonts w:cstheme="minorHAnsi"/>
        </w:rPr>
        <w:t>°</w:t>
      </w:r>
      <w:r>
        <w:t xml:space="preserve">C in the south, and the total rainfall varied from 574 mm to 1440 mm (Figure 1B, data are from local weather station or from NOAA if local weather data are not available; the weather station or NOAA link is included in Table 1). To control weeds, each field site was covered with one layer of weed barrier cloth (Dewitt, Sikeston, MO). Holes were cut into the weed cloth in a honeycomb fashion. Plants were randomized into the holes, with each plant having four nearest neighbors each located 1.56m away from each other. A row of border plants was planted at every edge position of the field to minimize edge effects. The border plants </w:t>
      </w:r>
      <w:r>
        <w:rPr>
          <w:rFonts w:cs="Calibri"/>
        </w:rPr>
        <w:t xml:space="preserve">were derived from rhizome plugs obtained from an approximately 10-year-old stand of Alamo switchgrass. </w:t>
      </w:r>
      <w:r>
        <w:t>Plants were well watered in the field during the summer of 2015 to facilitate establishment and all phenotypes were collected in 2016.</w:t>
      </w:r>
    </w:p>
    <w:p w14:paraId="5C87F9F2" w14:textId="2EBCB090" w:rsidR="00C97100" w:rsidRDefault="00850C5C">
      <w:pPr>
        <w:spacing w:after="0" w:line="480" w:lineRule="auto"/>
        <w:ind w:firstLine="720"/>
      </w:pPr>
      <w:r>
        <w:t xml:space="preserve">Three panicles were cut from each plant at full maturity. Panicle length (PL in mm), primary branching number (PBN), and secondary branching number (SBN) were assessed at the end of the </w:t>
      </w:r>
      <w:ins w:id="196" w:author="Birdy" w:date="2021-09-03T16:13:00Z">
        <w:r>
          <w:t xml:space="preserve">2016 </w:t>
        </w:r>
      </w:ins>
      <w:r>
        <w:t xml:space="preserve">growing season. A diagram depicting these phenotypes is presented in Figure 2, with representative images of panicles from the four grandparents. PL was measured on the primary panicle from the base of the first primary branch to the top of the panicle. PBN was counted as the total number of branches along the primary rachis. Due to the numerous secondary branches in switchgrass, SBN in our study referred to the total number of secondary branches on the lowest primary branch of the panicle (Figure 2). In total, over 10,000 separate panicle morphology measurements were collected </w:t>
      </w:r>
      <w:del w:id="197" w:author="Juengerlab" w:date="2021-09-16T10:23:00Z">
        <w:r w:rsidDel="00AC047B">
          <w:delText>in our study</w:delText>
        </w:r>
      </w:del>
      <w:ins w:id="198" w:author="Juengerlab" w:date="2021-09-16T10:23:00Z">
        <w:r w:rsidR="00AC047B">
          <w:t>for the four-way population</w:t>
        </w:r>
      </w:ins>
      <w:r>
        <w:t>. The phenotypic data (i.e., average values) for each genotype at each field site are provided in Supplemental Table S1.</w:t>
      </w:r>
    </w:p>
    <w:p w14:paraId="678C9FF0" w14:textId="77777777" w:rsidR="00C97100" w:rsidRDefault="00850C5C">
      <w:pPr>
        <w:spacing w:after="0" w:line="480" w:lineRule="auto"/>
        <w:rPr>
          <w:b/>
        </w:rPr>
      </w:pPr>
      <w:r>
        <w:rPr>
          <w:b/>
        </w:rPr>
        <w:t>Genotyping and multi-environment QTL modelling</w:t>
      </w:r>
      <w:ins w:id="199" w:author="Birdy" w:date="2021-09-03T16:14:00Z">
        <w:r>
          <w:rPr>
            <w:b/>
          </w:rPr>
          <w:t xml:space="preserve"> of the four-way</w:t>
        </w:r>
      </w:ins>
    </w:p>
    <w:p w14:paraId="18E0B107" w14:textId="77777777" w:rsidR="00C97100" w:rsidRDefault="00850C5C">
      <w:pPr>
        <w:spacing w:after="0" w:line="480" w:lineRule="auto"/>
        <w:ind w:firstLine="720"/>
        <w:pPrChange w:id="200" w:author="Juengerlab" w:date="2021-09-14T10:38:00Z">
          <w:pPr>
            <w:spacing w:after="0" w:line="480" w:lineRule="auto"/>
          </w:pPr>
        </w:pPrChange>
      </w:pPr>
      <w:r>
        <w:t xml:space="preserve">Illumina fragment paired end libraries, representing each of the four grandparents (A: AP13, B: DAC; C: WBC; D: VS16) were sequenced and genotyped in the context of the </w:t>
      </w:r>
      <w:proofErr w:type="spellStart"/>
      <w:r>
        <w:rPr>
          <w:i/>
        </w:rPr>
        <w:t>P.virgatum</w:t>
      </w:r>
      <w:proofErr w:type="spellEnd"/>
      <w:r>
        <w:t xml:space="preserve"> reference genome v5 as detailed in </w:t>
      </w:r>
      <w:r>
        <w:fldChar w:fldCharType="begin"/>
      </w:r>
      <w:r>
        <w:instrText>ADDIN EN.CITE &lt;EndNote&gt;&lt;Cite&gt;&lt;Author&gt;Bragg&lt;/Author&gt;&lt;Year&gt;2020&lt;/Year&gt;&lt;RecNum&gt;40&lt;/RecNum&gt;&lt;DisplayText&gt;(Bragg et al. 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fldChar w:fldCharType="separate"/>
      </w:r>
      <w:r>
        <w:t>(Bragg et al. 2020)</w:t>
      </w:r>
      <w:r>
        <w:fldChar w:fldCharType="end"/>
      </w:r>
      <w:r>
        <w:t xml:space="preserve">. The genetic map spans 750 recombinant 4-way progeny genotyped at 4700 markers. Details on the genetic map construction, map polishing and fine-scale </w:t>
      </w:r>
      <w:r>
        <w:lastRenderedPageBreak/>
        <w:t xml:space="preserve">reordering can be accessed on https://datadryad.org/stash/dataset/doi:10.5061/dryad.ghx3ffbjv (Lovell et al., 2020). For computational efficiency in G x E analysis, the genetic map was reduced into 738 markers, with an average </w:t>
      </w:r>
      <w:proofErr w:type="spellStart"/>
      <w:r>
        <w:t>intermarker</w:t>
      </w:r>
      <w:proofErr w:type="spellEnd"/>
      <w:r>
        <w:t xml:space="preserve"> distance of to 2cM. </w:t>
      </w:r>
    </w:p>
    <w:p w14:paraId="7EF4102A" w14:textId="77777777" w:rsidR="00C97100" w:rsidRDefault="00850C5C">
      <w:pPr>
        <w:spacing w:after="0" w:line="480" w:lineRule="auto"/>
        <w:ind w:firstLine="720"/>
      </w:pPr>
      <w:r>
        <w:t>Narrow-sense heritability (</w:t>
      </w:r>
      <w:r>
        <w:rPr>
          <w:i/>
        </w:rPr>
        <w:t>h</w:t>
      </w:r>
      <w:r>
        <w:rPr>
          <w:i/>
          <w:vertAlign w:val="superscript"/>
        </w:rPr>
        <w:t>2</w:t>
      </w:r>
      <w:r>
        <w:t>) for each trait and the genetic correlation between traits at each environment were estimated using the additive kinship matrix based on marker genotypic information using the ‘</w:t>
      </w:r>
      <w:proofErr w:type="spellStart"/>
      <w:r>
        <w:t>sommer</w:t>
      </w:r>
      <w:proofErr w:type="spellEnd"/>
      <w:r>
        <w:t xml:space="preserve">’ package </w:t>
      </w:r>
      <w:r>
        <w:fldChar w:fldCharType="begin"/>
      </w:r>
      <w:r>
        <w:instrText>ADDIN EN.CITE &lt;EndNote&gt;&lt;Cite&gt;&lt;Author&gt;Covarrubias-Pazaran&lt;/Author&gt;&lt;Year&gt;2016&lt;/Year&gt;&lt;RecNum&gt;116&lt;/RecNum&gt;&lt;DisplayText&gt;(Covarrubias-Pazaran 2016)&lt;/DisplayText&gt;&lt;record&gt;&lt;rec-number&gt;116&lt;/rec-number&gt;&lt;foreign-keys&gt;&lt;key app="EN" db-id="a5zpwxw5fxepzpedpx95exr922ptdv0d9dv9" timestamp="1605381030"&gt;116&lt;/key&gt;&lt;/foreign-keys&gt;&lt;ref-type name="Journal Article"&gt;17&lt;/ref-type&gt;&lt;contributors&gt;&lt;authors&gt;&lt;author&gt;Covarrubias-Pazaran, Giovanny&lt;/author&gt;&lt;/authors&gt;&lt;/contributors&gt;&lt;titles&gt;&lt;title&gt;Genome-assisted prediction of quantitative traits using the R package sommer&lt;/title&gt;&lt;secondary-title&gt;PLOS ONE&lt;/secondary-title&gt;&lt;/titles&gt;&lt;periodical&gt;&lt;full-title&gt;PLoS One&lt;/full-title&gt;&lt;/periodical&gt;&lt;pages&gt;e0156744&lt;/pages&gt;&lt;volume&gt;11&lt;/volume&gt;&lt;number&gt;6&lt;/number&gt;&lt;dates&gt;&lt;year&gt;2016&lt;/year&gt;&lt;/dates&gt;&lt;publisher&gt;Public Library of Science&lt;/publisher&gt;&lt;urls&gt;&lt;related-urls&gt;&lt;url&gt;https://doi.org/10.1371/journal.pone.0156744&lt;/url&gt;&lt;/related-urls&gt;&lt;/urls&gt;&lt;electronic-resource-num&gt;10.1371/journal.pone.0156744&lt;/electronic-resource-num&gt;&lt;/record&gt;&lt;/Cite&gt;&lt;/EndNote&gt;</w:instrText>
      </w:r>
      <w:r>
        <w:fldChar w:fldCharType="separate"/>
      </w:r>
      <w:r>
        <w:t>(Covarrubias-</w:t>
      </w:r>
      <w:proofErr w:type="spellStart"/>
      <w:r>
        <w:t>Pazaran</w:t>
      </w:r>
      <w:proofErr w:type="spellEnd"/>
      <w:r>
        <w:t xml:space="preserve"> 2016)</w:t>
      </w:r>
      <w:r>
        <w:fldChar w:fldCharType="end"/>
      </w:r>
      <w:r>
        <w:t xml:space="preserve"> in R (2018). Briefly, we used a multivariate mixed model (</w:t>
      </w:r>
      <w:proofErr w:type="spellStart"/>
      <w:r>
        <w:t>mmer</w:t>
      </w:r>
      <w:proofErr w:type="spellEnd"/>
      <w:r>
        <w:t xml:space="preserve">) that takes the kinship matrix to estimate the variance components for each trait under each environment, and calculates </w:t>
      </w:r>
      <w:r>
        <w:rPr>
          <w:i/>
        </w:rPr>
        <w:t>h</w:t>
      </w:r>
      <w:r>
        <w:rPr>
          <w:i/>
          <w:vertAlign w:val="superscript"/>
        </w:rPr>
        <w:t>2</w:t>
      </w:r>
      <w:r>
        <w:t xml:space="preserve"> as the proportion of additive genetic variance to the total variance. </w:t>
      </w:r>
    </w:p>
    <w:p w14:paraId="741D050E" w14:textId="77777777" w:rsidR="00C97100" w:rsidRDefault="00850C5C">
      <w:pPr>
        <w:spacing w:after="0" w:line="480" w:lineRule="auto"/>
        <w:ind w:firstLine="720"/>
      </w:pPr>
      <w:r>
        <w:t xml:space="preserve">Details of the mapping scheme and application in the outbred four-way population are described in </w:t>
      </w:r>
      <w:proofErr w:type="spellStart"/>
      <w:r>
        <w:t>Malosetti</w:t>
      </w:r>
      <w:proofErr w:type="spellEnd"/>
      <w:r>
        <w:t xml:space="preserve"> et al. </w:t>
      </w:r>
      <w:r>
        <w:fldChar w:fldCharType="begin"/>
      </w:r>
      <w:r>
        <w:instrText>ADDIN EN.CITE &lt;EndNote&gt;&lt;Cite ExcludeAuth="1"&gt;&lt;Author&gt;Malosetti&lt;/Author&gt;&lt;Year&gt;2013&lt;/Year&gt;&lt;RecNum&gt;60&lt;/RecNum&gt;&lt;DisplayText&gt;(2013)&lt;/DisplayText&gt;&lt;record&gt;&lt;rec-number&gt;60&lt;/rec-number&gt;&lt;foreign-keys&gt;&lt;key app="EN" db-id="a5zpwxw5fxepzpedpx95exr922ptdv0d9dv9" timestamp="1605377377"&gt;60&lt;/key&gt;&lt;/foreign-keys&gt;&lt;ref-type name="Journal Article"&gt;17&lt;/ref-type&gt;&lt;contributors&gt;&lt;authors&gt;&lt;author&gt;Malosetti,Marcos&lt;/author&gt;&lt;author&gt;Ribaut,Jean-Marcel&lt;/author&gt;&lt;author&gt;van Eeuwijk,Fred A&lt;/author&gt;&lt;/authors&gt;&lt;/contributors&gt;&lt;auth-address&gt;Dr Marcos Malosetti,Wageningen University,Biometris,Wageningen,Netherlands,marcos.malosetti@wur.nl&lt;/auth-address&gt;&lt;titles&gt;&lt;title&gt;The statistical analysis of multi-environment data: modeling genotype-by-environment interaction and its genetic basis&lt;/title&gt;&lt;secondary-title&gt;Frontiers in Physiology&lt;/secondary-title&gt;&lt;short-title&gt;Statistical models for genotype and QTL-by-environment interaction&lt;/short-title&gt;&lt;/titles&gt;&lt;periodical&gt;&lt;full-title&gt;Frontiers in Physiology&lt;/full-title&gt;&lt;/periodical&gt;&lt;volume&gt;4&lt;/volume&gt;&lt;number&gt;44&lt;/number&gt;&lt;keywords&gt;&lt;keyword&gt;adaptation,Genotype by environment interaction,Multi-environment trials,QTL by environment interaction,QTL mapping methodology,REML&lt;/keyword&gt;&lt;/keywords&gt;&lt;dates&gt;&lt;year&gt;2013&lt;/year&gt;&lt;pub-dates&gt;&lt;date&gt;2013-March-12&lt;/date&gt;&lt;/pub-dates&gt;&lt;/dates&gt;&lt;isbn&gt;1664-042X&lt;/isbn&gt;&lt;work-type&gt;Methods&lt;/work-type&gt;&lt;urls&gt;&lt;related-urls&gt;&lt;url&gt;https://www.frontiersin.org/article/10.3389/fphys.2013.00044&lt;/url&gt;&lt;/related-urls&gt;&lt;/urls&gt;&lt;electronic-resource-num&gt;10.3389/fphys.2013.00044&lt;/electronic-resource-num&gt;&lt;language&gt;English&lt;/language&gt;&lt;/record&gt;&lt;/Cite&gt;&lt;/EndNote&gt;</w:instrText>
      </w:r>
      <w:r>
        <w:fldChar w:fldCharType="separate"/>
      </w:r>
      <w:r>
        <w:t>(2013)</w:t>
      </w:r>
      <w:r>
        <w:fldChar w:fldCharType="end"/>
      </w:r>
      <w:r>
        <w:t xml:space="preserve"> and Lowry et al. </w:t>
      </w:r>
      <w:r>
        <w:fldChar w:fldCharType="begin"/>
      </w:r>
      <w:r>
        <w:instrText>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fldChar w:fldCharType="separate"/>
      </w:r>
      <w:r>
        <w:t>(2019)</w:t>
      </w:r>
      <w:r>
        <w:fldChar w:fldCharType="end"/>
      </w:r>
      <w:r>
        <w:t xml:space="preserve">. In brief, ‘single trait under multiple environments’ QTL mapping for each panicle trait in the cross-pollinated (CP) family was implemented in </w:t>
      </w:r>
      <w:proofErr w:type="spellStart"/>
      <w:r>
        <w:t>Genstat</w:t>
      </w:r>
      <w:proofErr w:type="spellEnd"/>
      <w:r>
        <w:t xml:space="preserve"> </w:t>
      </w:r>
      <w:r>
        <w:fldChar w:fldCharType="begin"/>
      </w:r>
      <w:r>
        <w:instrText>ADDIN EN.CITE &lt;EndNote&gt;&lt;Cite ExcludeAuth="1"&gt;&lt;Author&gt;VSN&lt;/Author&gt;&lt;Year&gt;2019&lt;/Year&gt;&lt;RecNum&gt;55&lt;/RecNum&gt;&lt;DisplayText&gt;(2019)&lt;/DisplayText&gt;&lt;record&gt;&lt;rec-number&gt;55&lt;/rec-number&gt;&lt;foreign-keys&gt;&lt;key app="EN" db-id="sp0ssrpdupf00rewwew5dfv60x2205pvf2e2" timestamp="1570135742"&gt;55&lt;/key&gt;&lt;/foreign-keys&gt;&lt;ref-type name="Journal Article"&gt;17&lt;/ref-type&gt;&lt;contributors&gt;&lt;authors&gt;&lt;author&gt;VSN, International&lt;/author&gt;&lt;/authors&gt;&lt;/contributors&gt;&lt;titles&gt;&lt;title&gt;Genstat for Windows 19th Edition&lt;/title&gt;&lt;secondary-title&gt;VSN International, Hemel Hempstead, UK&lt;/secondary-title&gt;&lt;/titles&gt;&lt;periodical&gt;&lt;full-title&gt;VSN International, Hemel Hempstead, UK&lt;/full-title&gt;&lt;/periodical&gt;&lt;number&gt;Web page: Genstat.co.uk&lt;/number&gt;&lt;dates&gt;&lt;year&gt;2019&lt;/year&gt;&lt;/dates&gt;&lt;urls&gt;&lt;/urls&gt;&lt;/record&gt;&lt;/Cite&gt;&lt;Cite&gt;&lt;Author&gt;VSN&lt;/Author&gt;&lt;Year&gt;2019&lt;/Year&gt;&lt;RecNum&gt;30&lt;/RecNum&gt;&lt;record&gt;&lt;rec-number&gt;30&lt;/rec-number&gt;&lt;foreign-keys&gt;&lt;key app="EN" db-id="st9v2apvsfpfate2xap5dswz92z22prw9fsz" timestamp="1605910266"&gt;30&lt;/key&gt;&lt;/foreign-keys&gt;&lt;ref-type name="Journal Article"&gt;17&lt;/ref-type&gt;&lt;contributors&gt;&lt;authors&gt;&lt;author&gt;VSN, International&lt;/author&gt;&lt;/authors&gt;&lt;/contributors&gt;&lt;titles&gt;&lt;title&gt;Genstat for Windows 19th Edition&lt;/title&gt;&lt;secondary-title&gt;VSN International, Hemel Hempstead, UK&lt;/secondary-title&gt;&lt;/titles&gt;&lt;number&gt;Web page: Genstat.co.uk&lt;/number&gt;&lt;dates&gt;&lt;year&gt;2019&lt;/year&gt;&lt;/dates&gt;&lt;urls&gt;&lt;/urls&gt;&lt;/record&gt;&lt;/Cite&gt;&lt;/EndNote&gt;</w:instrText>
      </w:r>
      <w:r>
        <w:fldChar w:fldCharType="separate"/>
      </w:r>
      <w:r>
        <w:t>(2019)</w:t>
      </w:r>
      <w:r>
        <w:fldChar w:fldCharType="end"/>
      </w:r>
      <w:r>
        <w:t xml:space="preserve">. The QTL approach with CP family resulted in four possible QTL alleles designated </w:t>
      </w:r>
      <w:r>
        <w:rPr>
          <w:i/>
        </w:rPr>
        <w:t>A</w:t>
      </w:r>
      <w:r>
        <w:t xml:space="preserve"> and </w:t>
      </w:r>
      <w:r>
        <w:rPr>
          <w:i/>
        </w:rPr>
        <w:t>B</w:t>
      </w:r>
      <w:r>
        <w:t xml:space="preserve"> corresponding to marker alleles of the first pair of grandparents (AP13 x DAC) and QTL alleles </w:t>
      </w:r>
      <w:r>
        <w:rPr>
          <w:i/>
        </w:rPr>
        <w:t>C</w:t>
      </w:r>
      <w:r>
        <w:t xml:space="preserve"> and </w:t>
      </w:r>
      <w:r>
        <w:rPr>
          <w:i/>
        </w:rPr>
        <w:t>D</w:t>
      </w:r>
      <w:r>
        <w:t xml:space="preserve"> corresponding to marker alleles of the second pair of grandparents (WBC x VS16).  A </w:t>
      </w:r>
      <w:proofErr w:type="spellStart"/>
      <w:r>
        <w:t>multienvironment</w:t>
      </w:r>
      <w:proofErr w:type="spellEnd"/>
      <w:r>
        <w:t xml:space="preserve"> mixed model was fit for each trait as shown in Eq. 1:</w:t>
      </w:r>
    </w:p>
    <w:p w14:paraId="1857D636" w14:textId="77777777" w:rsidR="00C97100" w:rsidRDefault="00850C5C">
      <w:pPr>
        <w:spacing w:after="0" w:line="480" w:lineRule="auto"/>
        <w:ind w:firstLine="720"/>
        <w:jc w:val="center"/>
        <w:rPr>
          <w:rFonts w:eastAsiaTheme="minorEastAsia"/>
        </w:rPr>
      </w:pPr>
      <w:r>
        <w:rPr>
          <w:rFonts w:eastAsiaTheme="minorEastAsia"/>
        </w:rPr>
        <w:t xml:space="preserve">                                         </w:t>
      </w:r>
      <m:oMath>
        <m:r>
          <w:rPr>
            <w:rFonts w:ascii="Cambria Math" w:hAnsi="Cambria Math"/>
          </w:rPr>
          <m:t>trait=µ+E+</m:t>
        </m:r>
        <m:nary>
          <m:naryPr>
            <m:chr m:val="∑"/>
            <m:subHide m:val="1"/>
            <m:supHide m:val="1"/>
            <m:ctrlPr>
              <w:rPr>
                <w:rFonts w:ascii="Cambria Math" w:hAnsi="Cambria Math"/>
              </w:rPr>
            </m:ctrlPr>
          </m:naryPr>
          <m:sub/>
          <m:sup/>
          <m:e>
            <m:r>
              <w:rPr>
                <w:rFonts w:ascii="Cambria Math" w:hAnsi="Cambria Math"/>
              </w:rPr>
              <m:t>QTL</m:t>
            </m:r>
          </m:e>
        </m:nary>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r>
                  <w:rPr>
                    <w:rFonts w:ascii="Cambria Math" w:hAnsi="Cambria Math"/>
                  </w:rPr>
                  <m:t>QTLxE</m:t>
                </m:r>
              </m:e>
            </m:d>
          </m:e>
        </m:nary>
        <m:r>
          <w:rPr>
            <w:rFonts w:ascii="Cambria Math" w:hAnsi="Cambria Math"/>
          </w:rPr>
          <m:t>+e</m:t>
        </m:r>
      </m:oMath>
      <w:r>
        <w:rPr>
          <w:rFonts w:eastAsiaTheme="minorEastAsia"/>
        </w:rPr>
        <w:t xml:space="preserve">                                    Eq. (1),</w:t>
      </w:r>
    </w:p>
    <w:p w14:paraId="7CC18D49" w14:textId="58184CC3" w:rsidR="00C97100" w:rsidRDefault="00850C5C">
      <w:pPr>
        <w:spacing w:after="0" w:line="480" w:lineRule="auto"/>
      </w:pPr>
      <w:r>
        <w:t xml:space="preserve">where </w:t>
      </w:r>
      <w:r>
        <w:rPr>
          <w:i/>
        </w:rPr>
        <w:t>μ</w:t>
      </w:r>
      <w:r>
        <w:t xml:space="preserve"> is the population mean; </w:t>
      </w:r>
      <w:r>
        <w:rPr>
          <w:i/>
        </w:rPr>
        <w:t>E</w:t>
      </w:r>
      <w:r>
        <w:t xml:space="preserve"> represents the environment effect; </w:t>
      </w:r>
      <m:oMath>
        <m:nary>
          <m:naryPr>
            <m:chr m:val="∑"/>
            <m:subHide m:val="1"/>
            <m:supHide m:val="1"/>
            <m:ctrlPr>
              <w:rPr>
                <w:rFonts w:ascii="Cambria Math" w:hAnsi="Cambria Math"/>
              </w:rPr>
            </m:ctrlPr>
          </m:naryPr>
          <m:sub/>
          <m:sup/>
          <m:e>
            <m:r>
              <w:rPr>
                <w:rFonts w:ascii="Cambria Math" w:hAnsi="Cambria Math"/>
              </w:rPr>
              <m:t>QTL</m:t>
            </m:r>
          </m:e>
        </m:nary>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a1</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a2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d</m:t>
                    </m:r>
                  </m:sup>
                </m:sSup>
              </m:e>
            </m:d>
          </m:e>
        </m:nary>
      </m:oMath>
      <w:r>
        <w:t xml:space="preserve">, denoting the total effect from the additive effect from the first grandparent (i.e., the difference between </w:t>
      </w:r>
      <w:r>
        <w:rPr>
          <w:i/>
        </w:rPr>
        <w:t>A</w:t>
      </w:r>
      <w:r>
        <w:t xml:space="preserve"> and </w:t>
      </w:r>
      <w:r>
        <w:rPr>
          <w:i/>
        </w:rPr>
        <w:t>B</w:t>
      </w:r>
      <w:r>
        <w:t xml:space="preserve"> alleles, </w:t>
      </w:r>
      <m:oMath>
        <m:sSup>
          <m:sSupPr>
            <m:ctrlPr>
              <w:rPr>
                <w:rFonts w:ascii="Cambria Math" w:hAnsi="Cambria Math"/>
              </w:rPr>
            </m:ctrlPr>
          </m:sSupPr>
          <m:e>
            <m:r>
              <w:rPr>
                <w:rFonts w:ascii="Cambria Math" w:hAnsi="Cambria Math"/>
              </w:rPr>
              <m:t>a</m:t>
            </m:r>
          </m:e>
          <m:sup>
            <m:r>
              <w:rPr>
                <w:rFonts w:ascii="Cambria Math" w:hAnsi="Cambria Math"/>
              </w:rPr>
              <m:t>a1</m:t>
            </m:r>
          </m:sup>
        </m:sSup>
      </m:oMath>
      <w:r>
        <w:t xml:space="preserve">, the second grandparent (i.e., the difference between </w:t>
      </w:r>
      <w:r>
        <w:rPr>
          <w:i/>
        </w:rPr>
        <w:t>C</w:t>
      </w:r>
      <w:r>
        <w:t xml:space="preserve"> and </w:t>
      </w:r>
      <w:r>
        <w:rPr>
          <w:i/>
        </w:rPr>
        <w:t>D</w:t>
      </w:r>
      <w:r>
        <w:t xml:space="preserve"> alleles, </w:t>
      </w:r>
      <m:oMath>
        <m:sSup>
          <m:sSupPr>
            <m:ctrlPr>
              <w:rPr>
                <w:rFonts w:ascii="Cambria Math" w:hAnsi="Cambria Math"/>
              </w:rPr>
            </m:ctrlPr>
          </m:sSupPr>
          <m:e>
            <m:r>
              <w:rPr>
                <w:rFonts w:ascii="Cambria Math" w:hAnsi="Cambria Math"/>
              </w:rPr>
              <m:t>a</m:t>
            </m:r>
          </m:e>
          <m:sup>
            <m:r>
              <w:rPr>
                <w:rFonts w:ascii="Cambria Math" w:hAnsi="Cambria Math"/>
              </w:rPr>
              <m:t>a2</m:t>
            </m:r>
          </m:sup>
        </m:sSup>
      </m:oMath>
      <w:r>
        <w:t>, and the dominance effect (</w:t>
      </w:r>
      <w:r>
        <w:rPr>
          <w:rFonts w:eastAsiaTheme="minorEastAsia"/>
        </w:rPr>
        <w:t xml:space="preserve">i.e., the </w:t>
      </w:r>
      <w:proofErr w:type="spellStart"/>
      <w:r>
        <w:rPr>
          <w:rFonts w:eastAsiaTheme="minorEastAsia"/>
        </w:rPr>
        <w:t>intralocus</w:t>
      </w:r>
      <w:proofErr w:type="spellEnd"/>
      <w:r>
        <w:rPr>
          <w:rFonts w:eastAsiaTheme="minorEastAsia"/>
        </w:rPr>
        <w:t xml:space="preserve"> interaction, </w:t>
      </w:r>
      <m:oMath>
        <m:sSup>
          <m:sSupPr>
            <m:ctrlPr>
              <w:rPr>
                <w:rFonts w:ascii="Cambria Math" w:hAnsi="Cambria Math"/>
              </w:rPr>
            </m:ctrlPr>
          </m:sSupPr>
          <m:e>
            <m:r>
              <w:rPr>
                <w:rFonts w:ascii="Cambria Math" w:hAnsi="Cambria Math"/>
              </w:rPr>
              <m:t>a</m:t>
            </m:r>
          </m:e>
          <m:sup>
            <m:r>
              <w:rPr>
                <w:rFonts w:ascii="Cambria Math" w:hAnsi="Cambria Math"/>
              </w:rPr>
              <m:t>d</m:t>
            </m:r>
          </m:sup>
        </m:sSup>
      </m:oMath>
      <w:r>
        <w:t xml:space="preserve">;  </w:t>
      </w:r>
      <m:oMath>
        <m:nary>
          <m:naryPr>
            <m:chr m:val="∑"/>
            <m:subHide m:val="1"/>
            <m:supHide m:val="1"/>
            <m:ctrlPr>
              <w:rPr>
                <w:rFonts w:ascii="Cambria Math" w:hAnsi="Cambria Math"/>
              </w:rPr>
            </m:ctrlPr>
          </m:naryPr>
          <m:sub/>
          <m:sup/>
          <m:e>
            <m:d>
              <m:dPr>
                <m:ctrlPr>
                  <w:rPr>
                    <w:rFonts w:ascii="Cambria Math" w:hAnsi="Cambria Math"/>
                  </w:rPr>
                </m:ctrlPr>
              </m:dPr>
              <m:e>
                <m:r>
                  <w:rPr>
                    <w:rFonts w:ascii="Cambria Math" w:hAnsi="Cambria Math"/>
                  </w:rPr>
                  <m:t>QTLxE</m:t>
                </m:r>
              </m:e>
            </m:d>
          </m:e>
        </m:nary>
      </m:oMath>
      <w:r>
        <w:t xml:space="preserve">represents the QTL × environment interactions; and </w:t>
      </w:r>
      <w:r>
        <w:rPr>
          <w:i/>
        </w:rPr>
        <w:t>e</w:t>
      </w:r>
      <w:r>
        <w:t xml:space="preserve"> represents the error term that was modeled by an unstructured variance–covariance matrix. The unstructured model was used to specify the data structure in the genome-wide QTL scan of simple interval mapping (SIM) and composite interval mapping (CIM). A backward selection procedure </w:t>
      </w:r>
      <w:r>
        <w:lastRenderedPageBreak/>
        <w:t>was used to retain significant fixed terms (</w:t>
      </w:r>
      <w:r>
        <w:rPr>
          <w:i/>
        </w:rPr>
        <w:t>p</w:t>
      </w:r>
      <w:ins w:id="201" w:author="Juengerlab" w:date="2021-09-16T10:24:00Z">
        <w:r w:rsidR="00AC047B">
          <w:rPr>
            <w:i/>
          </w:rPr>
          <w:t xml:space="preserve"> </w:t>
        </w:r>
      </w:ins>
      <w:r>
        <w:t xml:space="preserve">&lt; 0.05) after three consecutive runs of CIM to confirm stability of QTL. The QTL with highest LOD peaks were considered as the most significant QTL, and the flanking markers associated with 1.5 LOD drop around the most significant QTL were considered as confidence interval for the QTL peaks.  </w:t>
      </w:r>
    </w:p>
    <w:p w14:paraId="28562826" w14:textId="77777777" w:rsidR="00C97100" w:rsidRDefault="00850C5C">
      <w:pPr>
        <w:spacing w:after="0" w:line="480" w:lineRule="auto"/>
        <w:rPr>
          <w:ins w:id="202" w:author="Alice MacQueen" w:date="2021-08-25T16:57:00Z"/>
          <w:b/>
          <w:bCs/>
        </w:rPr>
        <w:pPrChange w:id="203" w:author="Juengerlab" w:date="2021-09-14T11:28:00Z">
          <w:pPr>
            <w:spacing w:after="0" w:line="480" w:lineRule="auto"/>
            <w:ind w:firstLine="720"/>
          </w:pPr>
        </w:pPrChange>
      </w:pPr>
      <w:ins w:id="204" w:author="Alice MacQueen" w:date="2021-08-25T16:56:00Z">
        <w:r>
          <w:rPr>
            <w:b/>
            <w:bCs/>
          </w:rPr>
          <w:t>Genome-wide ass</w:t>
        </w:r>
      </w:ins>
      <w:ins w:id="205" w:author="Alice MacQueen" w:date="2021-08-25T16:57:00Z">
        <w:r>
          <w:rPr>
            <w:b/>
            <w:bCs/>
          </w:rPr>
          <w:t>ociation and multivariate adaptive shrinkage in the switchgrass diversity panel</w:t>
        </w:r>
      </w:ins>
    </w:p>
    <w:p w14:paraId="0C4F12C0" w14:textId="084AF435" w:rsidR="00C97100" w:rsidRDefault="00850C5C">
      <w:pPr>
        <w:spacing w:after="0" w:line="480" w:lineRule="auto"/>
      </w:pPr>
      <w:ins w:id="206" w:author="Alice MacQueen" w:date="2021-08-25T16:57:00Z">
        <w:r>
          <w:tab/>
        </w:r>
      </w:ins>
      <w:ins w:id="207" w:author="Alice MacQueen" w:date="2021-08-25T17:11:00Z">
        <w:r>
          <w:t>The formation and resequencing of the swi</w:t>
        </w:r>
      </w:ins>
      <w:ins w:id="208" w:author="Alice MacQueen" w:date="2021-08-25T17:12:00Z">
        <w:r>
          <w:t xml:space="preserve">tchgrass diversity panel has been described previously (Lovell et al 2020). Briefly, hundreds of tetraploid switchgrass plants were </w:t>
        </w:r>
        <w:proofErr w:type="spellStart"/>
        <w:r>
          <w:t>resequenced</w:t>
        </w:r>
        <w:proofErr w:type="spellEnd"/>
        <w:r>
          <w:t xml:space="preserve">, and these genotypes were clonally replicated and planted at multiple common gardens spanning a latitudinal gradient across the continental United States. We </w:t>
        </w:r>
        <w:proofErr w:type="spellStart"/>
        <w:r>
          <w:t>phenotyped</w:t>
        </w:r>
        <w:proofErr w:type="spellEnd"/>
        <w:r>
          <w:t xml:space="preserve"> </w:t>
        </w:r>
      </w:ins>
      <w:ins w:id="209" w:author="Alice MacQueen" w:date="2021-08-25T17:13:00Z">
        <w:r>
          <w:t>panicle length (</w:t>
        </w:r>
      </w:ins>
      <w:ins w:id="210" w:author="Alice MacQueen" w:date="2021-08-25T17:14:00Z">
        <w:r>
          <w:t xml:space="preserve">PL in mm), primary branch number (PBN), and secondary branch number (SBN) as above for three panicles cut from each plant at full maturity at the end of the 2019 growing season, in a subset of genotyped individuals and common gardens. We </w:t>
        </w:r>
        <w:proofErr w:type="spellStart"/>
        <w:r>
          <w:t>phenotyped</w:t>
        </w:r>
        <w:proofErr w:type="spellEnd"/>
        <w:r>
          <w:t xml:space="preserve"> 381 genotyped individuals that had clon</w:t>
        </w:r>
      </w:ins>
      <w:ins w:id="211" w:author="Juengerlab" w:date="2021-09-16T10:25:00Z">
        <w:r w:rsidR="00AC047B">
          <w:t>ally replicated individuals</w:t>
        </w:r>
      </w:ins>
      <w:ins w:id="212" w:author="Alice MacQueen" w:date="2021-08-25T17:14:00Z">
        <w:del w:id="213" w:author="Juengerlab" w:date="2021-09-16T10:25:00Z">
          <w:r w:rsidDel="00AC047B">
            <w:delText>es</w:delText>
          </w:r>
        </w:del>
        <w:r>
          <w:t xml:space="preserve"> present at each of three common garden locations (Pickle, TX or PKLE; Columbia, MO or CLMB; and Hickory Corners, MI or KBSM)</w:t>
        </w:r>
      </w:ins>
      <w:ins w:id="214" w:author="Alice MacQueen" w:date="2021-08-25T17:30:00Z">
        <w:r>
          <w:t>.</w:t>
        </w:r>
      </w:ins>
      <w:ins w:id="215" w:author="Alice MacQueen" w:date="2021-08-25T17:31:00Z">
        <w:r>
          <w:t xml:space="preserve"> </w:t>
        </w:r>
      </w:ins>
    </w:p>
    <w:p w14:paraId="508EF42A" w14:textId="6D8E41D0" w:rsidR="00C97100" w:rsidRDefault="00850C5C">
      <w:pPr>
        <w:spacing w:after="0" w:line="480" w:lineRule="auto"/>
      </w:pPr>
      <w:ins w:id="216" w:author="Alice MacQueen" w:date="2021-08-25T17:33:00Z">
        <w:r>
          <w:tab/>
          <w:t xml:space="preserve">We analyzed SNP effects on </w:t>
        </w:r>
      </w:ins>
      <w:ins w:id="217" w:author="Alice MacQueen" w:date="2021-08-25T17:34:00Z">
        <w:r>
          <w:t xml:space="preserve">three panicle traits in three common gardens using multivariate adaptive shrinkage (mash), </w:t>
        </w:r>
        <w:del w:id="218" w:author="Juengerlab" w:date="2021-09-16T10:26:00Z">
          <w:r w:rsidDel="00AC047B">
            <w:delText>using</w:delText>
          </w:r>
        </w:del>
      </w:ins>
      <w:ins w:id="219" w:author="Juengerlab" w:date="2021-09-16T10:26:00Z">
        <w:r w:rsidR="00AC047B">
          <w:t>starting with</w:t>
        </w:r>
      </w:ins>
      <w:ins w:id="220" w:author="Alice MacQueen" w:date="2021-08-25T17:34:00Z">
        <w:r>
          <w:t xml:space="preserve"> effect </w:t>
        </w:r>
        <w:del w:id="221" w:author="Juengerlab" w:date="2021-09-16T10:26:00Z">
          <w:r w:rsidDel="00AC047B">
            <w:delText>estimates from</w:delText>
          </w:r>
        </w:del>
      </w:ins>
      <w:ins w:id="222" w:author="Juengerlab" w:date="2021-09-16T10:26:00Z">
        <w:r w:rsidR="00AC047B">
          <w:t>estimated via</w:t>
        </w:r>
      </w:ins>
      <w:ins w:id="223" w:author="Alice MacQueen" w:date="2021-08-25T17:34:00Z">
        <w:r>
          <w:t xml:space="preserve"> univariate genome-wide association studies (GWAS). </w:t>
        </w:r>
      </w:ins>
      <w:ins w:id="224" w:author="Juengerlab" w:date="2021-09-14T10:46:00Z">
        <w:r w:rsidR="00A25D12">
          <w:t xml:space="preserve">GWAS were conducted using the </w:t>
        </w:r>
        <w:proofErr w:type="spellStart"/>
        <w:r w:rsidR="00A25D12">
          <w:t>bigsnpr</w:t>
        </w:r>
        <w:proofErr w:type="spellEnd"/>
        <w:r w:rsidR="00A25D12">
          <w:t xml:space="preserve"> </w:t>
        </w:r>
      </w:ins>
      <w:ins w:id="225" w:author="Juengerlab" w:date="2021-09-14T10:47:00Z">
        <w:r w:rsidR="00A25D12">
          <w:t>R package</w:t>
        </w:r>
      </w:ins>
      <w:ins w:id="226" w:author="Juengerlab" w:date="2021-09-14T10:51:00Z">
        <w:r w:rsidR="00377B61">
          <w:t xml:space="preserve"> (</w:t>
        </w:r>
        <w:proofErr w:type="spellStart"/>
        <w:r w:rsidR="00377B61">
          <w:t>Priv</w:t>
        </w:r>
      </w:ins>
      <w:ins w:id="227" w:author="Juengerlab" w:date="2021-09-16T10:28:00Z">
        <w:r w:rsidR="00AC047B">
          <w:rPr>
            <w:rFonts w:cstheme="minorHAnsi"/>
          </w:rPr>
          <w:t>é</w:t>
        </w:r>
      </w:ins>
      <w:proofErr w:type="spellEnd"/>
      <w:ins w:id="228" w:author="Juengerlab" w:date="2021-09-14T10:51:00Z">
        <w:r w:rsidR="00377B61">
          <w:t xml:space="preserve"> et al 201</w:t>
        </w:r>
      </w:ins>
      <w:ins w:id="229" w:author="Juengerlab" w:date="2021-09-14T10:52:00Z">
        <w:r w:rsidR="00377B61">
          <w:t>8)</w:t>
        </w:r>
      </w:ins>
      <w:ins w:id="230" w:author="Juengerlab" w:date="2021-09-14T10:47:00Z">
        <w:r w:rsidR="00A25D12">
          <w:t>, which performs fast statisti</w:t>
        </w:r>
      </w:ins>
      <w:ins w:id="231" w:author="Juengerlab" w:date="2021-09-14T10:48:00Z">
        <w:r w:rsidR="00A25D12">
          <w:t xml:space="preserve">cal analysis of large SNP arrays encoded as matrices, and </w:t>
        </w:r>
      </w:ins>
      <w:ins w:id="232" w:author="Juengerlab" w:date="2021-09-14T10:50:00Z">
        <w:r w:rsidR="00A25D12">
          <w:t>which implements t</w:t>
        </w:r>
      </w:ins>
      <w:ins w:id="233" w:author="Juengerlab" w:date="2021-09-14T10:51:00Z">
        <w:r w:rsidR="00A25D12">
          <w:t xml:space="preserve">he current best practices </w:t>
        </w:r>
        <w:r w:rsidR="00377B61">
          <w:t xml:space="preserve">in human genetics </w:t>
        </w:r>
        <w:r w:rsidR="00A25D12">
          <w:t xml:space="preserve">for principal component analysis of </w:t>
        </w:r>
        <w:r w:rsidR="00377B61">
          <w:t>population genetic data (</w:t>
        </w:r>
        <w:proofErr w:type="spellStart"/>
        <w:r w:rsidR="00377B61">
          <w:t>Priv</w:t>
        </w:r>
      </w:ins>
      <w:ins w:id="234" w:author="Juengerlab" w:date="2021-09-16T10:29:00Z">
        <w:r w:rsidR="00AC047B">
          <w:rPr>
            <w:rFonts w:cstheme="minorHAnsi"/>
          </w:rPr>
          <w:t>é</w:t>
        </w:r>
      </w:ins>
      <w:proofErr w:type="spellEnd"/>
      <w:ins w:id="235" w:author="Juengerlab" w:date="2021-09-14T10:51:00Z">
        <w:r w:rsidR="00377B61">
          <w:t xml:space="preserve"> et al 2020).</w:t>
        </w:r>
      </w:ins>
      <w:ins w:id="236" w:author="Juengerlab" w:date="2021-09-14T10:52:00Z">
        <w:r w:rsidR="00377B61">
          <w:t xml:space="preserve"> </w:t>
        </w:r>
      </w:ins>
      <w:ins w:id="237" w:author="Juengerlab" w:date="2021-09-14T10:55:00Z">
        <w:r w:rsidR="00377B61">
          <w:t xml:space="preserve">Only SNPs with &lt;20% missing data and minor allele frequencies &gt;0.05 at all three gardens were used in univariate GWAS, resulting in 18.7M SNPs retained for the </w:t>
        </w:r>
      </w:ins>
      <w:ins w:id="238" w:author="Juengerlab" w:date="2021-09-14T10:56:00Z">
        <w:r w:rsidR="00377B61">
          <w:t>analysis.</w:t>
        </w:r>
      </w:ins>
      <w:ins w:id="239" w:author="Juengerlab" w:date="2021-09-14T10:55:00Z">
        <w:r w:rsidR="00377B61">
          <w:t xml:space="preserve"> </w:t>
        </w:r>
      </w:ins>
      <w:ins w:id="240" w:author="Juengerlab" w:date="2021-09-14T10:53:00Z">
        <w:r w:rsidR="00377B61">
          <w:t xml:space="preserve">We then ran mash on the effect estimates and standard errors generated from univariate GWAS, following </w:t>
        </w:r>
      </w:ins>
      <w:ins w:id="241" w:author="Juengerlab" w:date="2021-09-14T11:03:00Z">
        <w:r w:rsidR="00DE09F4">
          <w:fldChar w:fldCharType="begin"/>
        </w:r>
        <w:r w:rsidR="00DE09F4">
          <w:instrText xml:space="preserve"> HYPERLINK "https://stephenslab.github.io/mashr/articles/eQTL_outline.html" </w:instrText>
        </w:r>
        <w:r w:rsidR="00DE09F4">
          <w:fldChar w:fldCharType="separate"/>
        </w:r>
        <w:r w:rsidR="00377B61" w:rsidRPr="00DE09F4">
          <w:rPr>
            <w:rStyle w:val="Hyperlink"/>
          </w:rPr>
          <w:t>mash documentation</w:t>
        </w:r>
        <w:r w:rsidR="00DE09F4">
          <w:fldChar w:fldCharType="end"/>
        </w:r>
      </w:ins>
      <w:ins w:id="242" w:author="Juengerlab" w:date="2021-09-14T10:53:00Z">
        <w:r w:rsidR="00377B61">
          <w:t xml:space="preserve">: first, 100K SNPs </w:t>
        </w:r>
      </w:ins>
      <w:ins w:id="243" w:author="Juengerlab" w:date="2021-09-16T10:29:00Z">
        <w:r w:rsidR="00AC047B">
          <w:t xml:space="preserve">randomly sampled from a </w:t>
        </w:r>
      </w:ins>
      <w:ins w:id="244" w:author="Juengerlab" w:date="2021-09-16T10:30:00Z">
        <w:r w:rsidR="00AC047B">
          <w:t xml:space="preserve">set of SNPs </w:t>
        </w:r>
      </w:ins>
      <w:ins w:id="245" w:author="Juengerlab" w:date="2021-09-14T10:53:00Z">
        <w:r w:rsidR="00377B61">
          <w:t xml:space="preserve">unlinked at an </w:t>
        </w:r>
      </w:ins>
      <w:ins w:id="246" w:author="Juengerlab" w:date="2021-09-14T10:54:00Z">
        <w:r w:rsidR="00377B61">
          <w:t>r</w:t>
        </w:r>
        <w:r w:rsidR="00377B61">
          <w:rPr>
            <w:vertAlign w:val="superscript"/>
          </w:rPr>
          <w:t>2</w:t>
        </w:r>
        <w:r w:rsidR="00377B61">
          <w:t xml:space="preserve"> of 0.2 were used as a ‘random’ set to learn the background correlation structure; second, 5K SNPs</w:t>
        </w:r>
      </w:ins>
      <w:ins w:id="247" w:author="Juengerlab" w:date="2021-09-14T10:56:00Z">
        <w:r w:rsidR="00377B61">
          <w:t xml:space="preserve"> with the maximum -log10p-values in </w:t>
        </w:r>
      </w:ins>
      <w:ins w:id="248" w:author="Juengerlab" w:date="2021-09-14T10:57:00Z">
        <w:r w:rsidR="00377B61">
          <w:lastRenderedPageBreak/>
          <w:t>any of the univariate GWAS were used to construct data-driven covariance matrices; third, the random set was used to fit the mash model; fourth, posterior summaries using the model fit on the random set were computed on all 18.7M SNPs.</w:t>
        </w:r>
      </w:ins>
      <w:ins w:id="249" w:author="Juengerlab" w:date="2021-09-14T11:00:00Z">
        <w:r w:rsidR="00BD78E5">
          <w:t xml:space="preserve"> We determined which SNPs had evidence of significant phenotypic effects using local false sign rates</w:t>
        </w:r>
      </w:ins>
      <w:ins w:id="250" w:author="Juengerlab" w:date="2021-09-14T11:03:00Z">
        <w:r w:rsidR="00DE09F4">
          <w:t xml:space="preserve"> (</w:t>
        </w:r>
        <w:proofErr w:type="spellStart"/>
        <w:r w:rsidR="00DE09F4">
          <w:t>lfsr</w:t>
        </w:r>
        <w:proofErr w:type="spellEnd"/>
        <w:r w:rsidR="00DE09F4">
          <w:t>)</w:t>
        </w:r>
      </w:ins>
      <w:ins w:id="251" w:author="Juengerlab" w:date="2021-09-14T11:00:00Z">
        <w:r w:rsidR="00BD78E5">
          <w:t xml:space="preserve">, which are analogous to false discovery rates but more conservative (in that they also reflect the uncertainty in the estimation of the sign of the </w:t>
        </w:r>
        <w:proofErr w:type="gramStart"/>
        <w:r w:rsidR="00BD78E5">
          <w:t>effect)(</w:t>
        </w:r>
        <w:proofErr w:type="gramEnd"/>
        <w:r w:rsidR="00BD78E5">
          <w:t xml:space="preserve">Stephens </w:t>
        </w:r>
      </w:ins>
      <w:ins w:id="252" w:author="Juengerlab" w:date="2021-09-14T11:01:00Z">
        <w:r w:rsidR="00BD78E5">
          <w:t xml:space="preserve">2016). </w:t>
        </w:r>
      </w:ins>
      <w:ins w:id="253" w:author="Juengerlab" w:date="2021-09-14T11:03:00Z">
        <w:r w:rsidR="00DE09F4">
          <w:t xml:space="preserve">These </w:t>
        </w:r>
        <w:proofErr w:type="spellStart"/>
        <w:r w:rsidR="00DE09F4">
          <w:t>lfsr</w:t>
        </w:r>
        <w:proofErr w:type="spellEnd"/>
        <w:r w:rsidR="00DE09F4">
          <w:t xml:space="preserve"> </w:t>
        </w:r>
      </w:ins>
      <w:ins w:id="254" w:author="Juengerlab" w:date="2021-09-14T11:04:00Z">
        <w:r w:rsidR="00DE09F4">
          <w:t>were condition</w:t>
        </w:r>
      </w:ins>
      <w:ins w:id="255" w:author="Juengerlab" w:date="2021-09-14T11:05:00Z">
        <w:r w:rsidR="00DE09F4">
          <w:t>-specific</w:t>
        </w:r>
      </w:ins>
      <w:ins w:id="256" w:author="Juengerlab" w:date="2021-09-16T10:33:00Z">
        <w:r w:rsidR="00E56DE6">
          <w:t xml:space="preserve"> measures of significance</w:t>
        </w:r>
      </w:ins>
      <w:ins w:id="257" w:author="Juengerlab" w:date="2021-09-14T11:05:00Z">
        <w:r w:rsidR="00DE09F4">
          <w:t>; for an overall measure of significance for each SNP</w:t>
        </w:r>
      </w:ins>
      <w:ins w:id="258" w:author="Juengerlab" w:date="2021-09-16T10:33:00Z">
        <w:r w:rsidR="00E56DE6" w:rsidRPr="00E56DE6">
          <w:t xml:space="preserve"> </w:t>
        </w:r>
        <w:r w:rsidR="00E56DE6">
          <w:t>on the trait effects included in mash</w:t>
        </w:r>
      </w:ins>
      <w:ins w:id="259" w:author="Juengerlab" w:date="2021-09-14T11:05:00Z">
        <w:r w:rsidR="00DE09F4">
          <w:t>, we used the log10(Bayes Factor) computed by mash</w:t>
        </w:r>
      </w:ins>
      <w:ins w:id="260" w:author="Juengerlab" w:date="2021-09-16T10:33:00Z">
        <w:r w:rsidR="00E56DE6">
          <w:t>.</w:t>
        </w:r>
      </w:ins>
      <w:ins w:id="261" w:author="Alice MacQueen" w:date="2021-08-25T17:36:00Z">
        <w:del w:id="262" w:author="Juengerlab" w:date="2021-09-14T10:39:00Z">
          <w:r w:rsidDel="00211199">
            <w:delText>&lt;add more here&gt;</w:delText>
          </w:r>
        </w:del>
      </w:ins>
    </w:p>
    <w:p w14:paraId="5F0668CF" w14:textId="77777777" w:rsidR="00BD78E5" w:rsidRDefault="00850C5C">
      <w:pPr>
        <w:spacing w:after="0" w:line="480" w:lineRule="auto"/>
        <w:rPr>
          <w:ins w:id="263" w:author="Juengerlab" w:date="2021-09-14T10:59:00Z"/>
          <w:b/>
          <w:bCs/>
        </w:rPr>
      </w:pPr>
      <w:ins w:id="264" w:author="Birdy" w:date="2021-09-03T15:59:00Z">
        <w:del w:id="265" w:author="Juengerlab" w:date="2021-09-14T10:58:00Z">
          <w:r w:rsidDel="00377B61">
            <w:rPr>
              <w:b/>
              <w:bCs/>
            </w:rPr>
            <w:delText>Overlapping</w:delText>
          </w:r>
        </w:del>
      </w:ins>
      <w:ins w:id="266" w:author="Juengerlab" w:date="2021-09-14T10:58:00Z">
        <w:r w:rsidR="00377B61">
          <w:rPr>
            <w:b/>
            <w:bCs/>
          </w:rPr>
          <w:t>Enrichment tests to find c</w:t>
        </w:r>
      </w:ins>
      <w:ins w:id="267" w:author="Birdy" w:date="2021-09-03T15:59:00Z">
        <w:del w:id="268" w:author="Juengerlab" w:date="2021-09-14T10:58:00Z">
          <w:r w:rsidDel="00377B61">
            <w:rPr>
              <w:b/>
              <w:bCs/>
            </w:rPr>
            <w:delText xml:space="preserve"> </w:delText>
          </w:r>
        </w:del>
      </w:ins>
      <w:commentRangeStart w:id="269"/>
      <w:del w:id="270" w:author="Juengerlab" w:date="2021-09-14T10:58:00Z">
        <w:r w:rsidDel="00377B61">
          <w:rPr>
            <w:b/>
            <w:bCs/>
          </w:rPr>
          <w:delText>C</w:delText>
        </w:r>
      </w:del>
      <w:r>
        <w:rPr>
          <w:b/>
          <w:bCs/>
        </w:rPr>
        <w:t xml:space="preserve">andidate genes </w:t>
      </w:r>
      <w:ins w:id="271" w:author="Juengerlab" w:date="2021-09-14T10:59:00Z">
        <w:r w:rsidR="00377B61">
          <w:rPr>
            <w:b/>
            <w:bCs/>
          </w:rPr>
          <w:t>in both mapping populations</w:t>
        </w:r>
      </w:ins>
    </w:p>
    <w:p w14:paraId="1739D3BD" w14:textId="3F704258" w:rsidR="00C97100" w:rsidRDefault="00BD78E5">
      <w:pPr>
        <w:spacing w:after="0" w:line="480" w:lineRule="auto"/>
        <w:rPr>
          <w:b/>
          <w:bCs/>
        </w:rPr>
      </w:pPr>
      <w:ins w:id="272" w:author="Juengerlab" w:date="2021-09-14T10:59:00Z">
        <w:r>
          <w:rPr>
            <w:b/>
            <w:bCs/>
          </w:rPr>
          <w:tab/>
        </w:r>
      </w:ins>
      <w:ins w:id="273" w:author="Juengerlab" w:date="2021-09-14T11:06:00Z">
        <w:r w:rsidR="00DE09F4">
          <w:rPr>
            <w:bCs/>
          </w:rPr>
          <w:t>To determine if SNPs with significant trait effects on panicles in our diversity panel (assessed using mash) were enriched in panicle QTL intervals</w:t>
        </w:r>
      </w:ins>
      <w:ins w:id="274" w:author="Juengerlab" w:date="2021-09-14T11:07:00Z">
        <w:r w:rsidR="00DE09F4">
          <w:rPr>
            <w:bCs/>
          </w:rPr>
          <w:t xml:space="preserve"> in </w:t>
        </w:r>
      </w:ins>
      <w:ins w:id="275" w:author="Juengerlab" w:date="2021-09-16T10:35:00Z">
        <w:r w:rsidR="00CA3B2E">
          <w:rPr>
            <w:bCs/>
          </w:rPr>
          <w:t>the four-way population</w:t>
        </w:r>
      </w:ins>
      <w:ins w:id="276" w:author="Juengerlab" w:date="2021-09-14T11:07:00Z">
        <w:r w:rsidR="00DE09F4">
          <w:rPr>
            <w:bCs/>
          </w:rPr>
          <w:t xml:space="preserve">, </w:t>
        </w:r>
      </w:ins>
      <w:ins w:id="277" w:author="Juengerlab" w:date="2021-09-14T11:08:00Z">
        <w:r w:rsidR="00DE09F4">
          <w:rPr>
            <w:bCs/>
          </w:rPr>
          <w:t xml:space="preserve">we </w:t>
        </w:r>
      </w:ins>
      <w:ins w:id="278" w:author="Juengerlab" w:date="2021-09-14T11:09:00Z">
        <w:r w:rsidR="00DE09F4">
          <w:rPr>
            <w:bCs/>
          </w:rPr>
          <w:t xml:space="preserve">compared </w:t>
        </w:r>
      </w:ins>
      <w:ins w:id="279" w:author="Juengerlab" w:date="2021-09-14T11:10:00Z">
        <w:r w:rsidR="00DE09F4">
          <w:rPr>
            <w:bCs/>
          </w:rPr>
          <w:t>SNP enrichment in the QTL intervals to SNP enrichment of 1000 permutations of the QTL regions. First, the 18.7M SN</w:t>
        </w:r>
      </w:ins>
      <w:ins w:id="280" w:author="Juengerlab" w:date="2021-09-14T11:11:00Z">
        <w:r w:rsidR="00DE09F4">
          <w:rPr>
            <w:bCs/>
          </w:rPr>
          <w:t>Ps used in mash were clumped to keep only the most significant SNP in each LD block, using a linkage threshold of r</w:t>
        </w:r>
        <w:r w:rsidR="00DE09F4">
          <w:rPr>
            <w:bCs/>
            <w:vertAlign w:val="superscript"/>
          </w:rPr>
          <w:t>2</w:t>
        </w:r>
        <w:r w:rsidR="00DE09F4">
          <w:rPr>
            <w:bCs/>
          </w:rPr>
          <w:t xml:space="preserve"> </w:t>
        </w:r>
      </w:ins>
      <w:ins w:id="281" w:author="Juengerlab" w:date="2021-09-14T11:12:00Z">
        <w:r w:rsidR="00B22A2C">
          <w:rPr>
            <w:bCs/>
          </w:rPr>
          <w:t>&lt;</w:t>
        </w:r>
      </w:ins>
      <w:ins w:id="282" w:author="Juengerlab" w:date="2021-09-14T11:11:00Z">
        <w:r w:rsidR="00DE09F4">
          <w:rPr>
            <w:bCs/>
          </w:rPr>
          <w:t xml:space="preserve"> 0.2</w:t>
        </w:r>
      </w:ins>
      <w:ins w:id="283" w:author="Juengerlab" w:date="2021-09-16T10:36:00Z">
        <w:r w:rsidR="00CA3B2E">
          <w:t xml:space="preserve"> (</w:t>
        </w:r>
        <w:proofErr w:type="spellStart"/>
        <w:r w:rsidR="00CA3B2E">
          <w:t>Priv</w:t>
        </w:r>
        <w:r w:rsidR="00CA3B2E">
          <w:rPr>
            <w:rFonts w:cstheme="minorHAnsi"/>
          </w:rPr>
          <w:t>é</w:t>
        </w:r>
        <w:proofErr w:type="spellEnd"/>
        <w:r w:rsidR="00CA3B2E">
          <w:t xml:space="preserve"> et al 201</w:t>
        </w:r>
        <w:r w:rsidR="00CA3B2E">
          <w:t>9</w:t>
        </w:r>
        <w:r w:rsidR="00CA3B2E">
          <w:t>)</w:t>
        </w:r>
      </w:ins>
      <w:ins w:id="284" w:author="Juengerlab" w:date="2021-09-14T11:11:00Z">
        <w:r w:rsidR="00DE09F4">
          <w:rPr>
            <w:bCs/>
          </w:rPr>
          <w:t>. Significance was assessed using the log10(Bayes Factor)</w:t>
        </w:r>
      </w:ins>
      <w:ins w:id="285" w:author="Juengerlab" w:date="2021-09-16T10:36:00Z">
        <w:r w:rsidR="00CA3B2E">
          <w:rPr>
            <w:bCs/>
          </w:rPr>
          <w:t xml:space="preserve"> and resulted in retention of 2.7M SNPs. </w:t>
        </w:r>
      </w:ins>
      <w:ins w:id="286" w:author="Juengerlab" w:date="2021-09-14T11:13:00Z">
        <w:r w:rsidR="00B22A2C">
          <w:rPr>
            <w:bCs/>
          </w:rPr>
          <w:t xml:space="preserve">Second, 1000 permutations of the QTL regions were created </w:t>
        </w:r>
      </w:ins>
      <w:ins w:id="287" w:author="Juengerlab" w:date="2021-09-14T11:14:00Z">
        <w:r w:rsidR="00B22A2C">
          <w:rPr>
            <w:bCs/>
          </w:rPr>
          <w:t xml:space="preserve">of the same size (in bp) of the 18 QTL found using the pseudo-F2 mapping cross. For both the </w:t>
        </w:r>
      </w:ins>
      <w:ins w:id="288" w:author="Juengerlab" w:date="2021-09-14T11:15:00Z">
        <w:r w:rsidR="00B22A2C">
          <w:rPr>
            <w:bCs/>
          </w:rPr>
          <w:t xml:space="preserve">QTL intervals and these 1000 permutations, we assessed the number of QTL that had significant enrichments of </w:t>
        </w:r>
      </w:ins>
      <w:ins w:id="289" w:author="Juengerlab" w:date="2021-09-14T11:47:00Z">
        <w:r w:rsidR="00F24294">
          <w:rPr>
            <w:bCs/>
          </w:rPr>
          <w:t>mash SNPs in the top 1% quantile of the 2.7M unlinked SNPs</w:t>
        </w:r>
      </w:ins>
      <w:ins w:id="290" w:author="Juengerlab" w:date="2021-09-14T11:16:00Z">
        <w:r w:rsidR="00B22A2C">
          <w:rPr>
            <w:bCs/>
          </w:rPr>
          <w:t xml:space="preserve"> using hypergeometric tests. </w:t>
        </w:r>
      </w:ins>
      <w:del w:id="291" w:author="Birdy" w:date="2021-09-03T15:59:00Z">
        <w:r w:rsidR="00850C5C">
          <w:rPr>
            <w:b/>
            <w:bCs/>
          </w:rPr>
          <w:delText>and GO enrichment analy</w:delText>
        </w:r>
      </w:del>
      <w:r w:rsidR="00850C5C">
        <w:rPr>
          <w:b/>
          <w:bCs/>
        </w:rPr>
        <w:commentReference w:id="292"/>
      </w:r>
      <w:del w:id="293" w:author="Birdy" w:date="2021-09-03T15:59:00Z">
        <w:r w:rsidR="00850C5C">
          <w:rPr>
            <w:b/>
            <w:bCs/>
          </w:rPr>
          <w:delText>sis</w:delText>
        </w:r>
      </w:del>
      <w:commentRangeEnd w:id="269"/>
      <w:r w:rsidR="00850C5C">
        <w:commentReference w:id="269"/>
      </w:r>
    </w:p>
    <w:p w14:paraId="04D1BD6F" w14:textId="41C353FE" w:rsidR="004D004C" w:rsidRDefault="00B22A2C" w:rsidP="00377B61">
      <w:pPr>
        <w:spacing w:after="0" w:line="480" w:lineRule="auto"/>
        <w:ind w:firstLine="720"/>
        <w:rPr>
          <w:ins w:id="294" w:author="Juengerlab" w:date="2021-09-14T11:20:00Z"/>
        </w:rPr>
      </w:pPr>
      <w:ins w:id="295" w:author="Juengerlab" w:date="2021-09-14T11:16:00Z">
        <w:r>
          <w:t>Third, w</w:t>
        </w:r>
      </w:ins>
      <w:ins w:id="296" w:author="Birdy" w:date="2021-09-03T16:04:00Z">
        <w:del w:id="297" w:author="Juengerlab" w:date="2021-09-14T11:16:00Z">
          <w:r w:rsidR="00850C5C" w:rsidDel="00B22A2C">
            <w:delText>W</w:delText>
          </w:r>
        </w:del>
        <w:r w:rsidR="00850C5C">
          <w:t xml:space="preserve">e </w:t>
        </w:r>
        <w:del w:id="298" w:author="Juengerlab" w:date="2021-09-14T11:16:00Z">
          <w:r w:rsidR="00850C5C" w:rsidDel="00B22A2C">
            <w:delText>searched</w:delText>
          </w:r>
        </w:del>
      </w:ins>
      <w:ins w:id="299" w:author="Juengerlab" w:date="2021-09-14T11:21:00Z">
        <w:r w:rsidR="004D004C">
          <w:t>identified</w:t>
        </w:r>
      </w:ins>
      <w:ins w:id="300" w:author="Juengerlab" w:date="2021-09-14T11:16:00Z">
        <w:r>
          <w:t xml:space="preserve"> </w:t>
        </w:r>
      </w:ins>
      <w:ins w:id="301" w:author="Birdy" w:date="2021-09-03T16:04:00Z">
        <w:del w:id="302" w:author="Juengerlab" w:date="2021-09-14T11:16:00Z">
          <w:r w:rsidR="00850C5C" w:rsidDel="00B22A2C">
            <w:delText xml:space="preserve"> for t</w:delText>
          </w:r>
        </w:del>
      </w:ins>
      <w:del w:id="303" w:author="Birdy" w:date="2021-09-03T16:04:00Z">
        <w:r w:rsidR="00850C5C">
          <w:delText>T</w:delText>
        </w:r>
      </w:del>
      <w:del w:id="304" w:author="Juengerlab" w:date="2021-09-14T11:16:00Z">
        <w:r w:rsidR="00850C5C" w:rsidDel="00B22A2C">
          <w:delText xml:space="preserve">he </w:delText>
        </w:r>
      </w:del>
      <w:ins w:id="305" w:author="Birdy" w:date="2021-09-03T16:04:00Z">
        <w:del w:id="306" w:author="Juengerlab" w:date="2021-09-14T11:16:00Z">
          <w:r w:rsidR="00850C5C" w:rsidDel="00B22A2C">
            <w:delText>overlap</w:delText>
          </w:r>
        </w:del>
      </w:ins>
      <w:ins w:id="307" w:author="Birdy" w:date="2021-09-03T16:07:00Z">
        <w:del w:id="308" w:author="Juengerlab" w:date="2021-09-14T11:16:00Z">
          <w:r w:rsidR="00850C5C" w:rsidDel="00B22A2C">
            <w:delText>s</w:delText>
          </w:r>
        </w:del>
      </w:ins>
      <w:ins w:id="309" w:author="Birdy" w:date="2021-09-03T16:06:00Z">
        <w:del w:id="310" w:author="Juengerlab" w:date="2021-09-14T11:16:00Z">
          <w:r w:rsidR="00850C5C" w:rsidDel="00B22A2C">
            <w:delText xml:space="preserve"> between </w:delText>
          </w:r>
        </w:del>
      </w:ins>
      <w:ins w:id="311" w:author="Birdy" w:date="2021-09-03T16:07:00Z">
        <w:del w:id="312" w:author="Juengerlab" w:date="2021-09-14T11:16:00Z">
          <w:r w:rsidR="00850C5C" w:rsidDel="00B22A2C">
            <w:delText xml:space="preserve">the </w:delText>
          </w:r>
        </w:del>
      </w:ins>
      <w:ins w:id="313" w:author="Birdy" w:date="2021-09-03T16:06:00Z">
        <w:del w:id="314" w:author="Juengerlab" w:date="2021-09-14T11:21:00Z">
          <w:r w:rsidR="00850C5C" w:rsidDel="004D004C">
            <w:delText>candidate</w:delText>
          </w:r>
        </w:del>
      </w:ins>
      <w:ins w:id="315" w:author="Birdy" w:date="2021-09-03T16:04:00Z">
        <w:del w:id="316" w:author="Juengerlab" w:date="2021-09-14T11:21:00Z">
          <w:r w:rsidR="00850C5C" w:rsidDel="004D004C">
            <w:delText xml:space="preserve"> </w:delText>
          </w:r>
        </w:del>
      </w:ins>
      <w:r w:rsidR="00850C5C">
        <w:t xml:space="preserve">genes </w:t>
      </w:r>
      <w:ins w:id="317" w:author="Juengerlab" w:date="2021-09-14T11:17:00Z">
        <w:r>
          <w:t xml:space="preserve">that were </w:t>
        </w:r>
      </w:ins>
      <w:ins w:id="318" w:author="Juengerlab" w:date="2021-09-14T11:20:00Z">
        <w:r w:rsidR="004D004C">
          <w:t>located both</w:t>
        </w:r>
      </w:ins>
      <w:del w:id="319" w:author="Juengerlab" w:date="2021-09-14T11:20:00Z">
        <w:r w:rsidR="00850C5C" w:rsidDel="004D004C">
          <w:delText>located</w:delText>
        </w:r>
      </w:del>
      <w:r w:rsidR="00850C5C">
        <w:t xml:space="preserve"> in the confidence intervals of the discovered QTL </w:t>
      </w:r>
      <w:ins w:id="320" w:author="Birdy" w:date="2021-09-03T16:02:00Z">
        <w:r w:rsidR="00850C5C">
          <w:t xml:space="preserve">from the four-way and </w:t>
        </w:r>
      </w:ins>
      <w:ins w:id="321" w:author="Birdy" w:date="2021-09-03T16:07:00Z">
        <w:del w:id="322" w:author="Juengerlab" w:date="2021-09-14T11:17:00Z">
          <w:r w:rsidR="00850C5C" w:rsidDel="00B22A2C">
            <w:delText xml:space="preserve">the candidates located in </w:delText>
          </w:r>
        </w:del>
      </w:ins>
      <w:ins w:id="323" w:author="Birdy" w:date="2021-09-03T16:02:00Z">
        <w:del w:id="324" w:author="Juengerlab" w:date="2021-09-14T11:17:00Z">
          <w:r w:rsidR="00850C5C" w:rsidDel="00B22A2C">
            <w:delText xml:space="preserve">the </w:delText>
          </w:r>
        </w:del>
      </w:ins>
      <w:ins w:id="325" w:author="Birdy" w:date="2021-09-03T16:05:00Z">
        <w:del w:id="326" w:author="Juengerlab" w:date="2021-09-14T11:17:00Z">
          <w:r w:rsidR="00850C5C" w:rsidDel="00B22A2C">
            <w:delText>confidence intervals of the</w:delText>
          </w:r>
        </w:del>
      </w:ins>
      <w:ins w:id="327" w:author="Juengerlab" w:date="2021-09-14T11:17:00Z">
        <w:r>
          <w:t xml:space="preserve">within 20kb of the </w:t>
        </w:r>
        <w:r>
          <w:rPr>
            <w:bCs/>
          </w:rPr>
          <w:t>6149 mash SNPs with log10(Bayes Factor) &gt; 1.3</w:t>
        </w:r>
      </w:ins>
      <w:ins w:id="328" w:author="Juengerlab" w:date="2021-09-16T10:38:00Z">
        <w:r w:rsidR="00CA3B2E">
          <w:rPr>
            <w:bCs/>
          </w:rPr>
          <w:t xml:space="preserve">, </w:t>
        </w:r>
        <w:r w:rsidR="00CA3B2E">
          <w:t>equivalent to a FDR-adjusted p-value of 0.05</w:t>
        </w:r>
        <w:r w:rsidR="00CA3B2E">
          <w:t>,</w:t>
        </w:r>
      </w:ins>
      <w:ins w:id="329" w:author="Juengerlab" w:date="2021-09-14T11:17:00Z">
        <w:r>
          <w:rPr>
            <w:bCs/>
          </w:rPr>
          <w:t xml:space="preserve"> </w:t>
        </w:r>
      </w:ins>
      <w:ins w:id="330" w:author="Birdy" w:date="2021-09-03T16:05:00Z">
        <w:del w:id="331" w:author="Juengerlab" w:date="2021-09-14T11:17:00Z">
          <w:r w:rsidR="00850C5C" w:rsidDel="00B22A2C">
            <w:delText xml:space="preserve"> identified </w:delText>
          </w:r>
        </w:del>
      </w:ins>
      <w:ins w:id="332" w:author="Birdy" w:date="2021-09-03T16:02:00Z">
        <w:del w:id="333" w:author="Juengerlab" w:date="2021-09-14T11:17:00Z">
          <w:r w:rsidR="00850C5C" w:rsidDel="00B22A2C">
            <w:delText xml:space="preserve">SNPs </w:delText>
          </w:r>
        </w:del>
        <w:r w:rsidR="00850C5C">
          <w:t>from the diversity panel</w:t>
        </w:r>
      </w:ins>
      <w:ins w:id="334" w:author="Juengerlab" w:date="2021-09-14T11:19:00Z">
        <w:r w:rsidR="004D004C">
          <w:t>.</w:t>
        </w:r>
      </w:ins>
      <w:ins w:id="335" w:author="Juengerlab" w:date="2021-09-14T11:18:00Z">
        <w:r w:rsidR="004D004C">
          <w:t xml:space="preserve"> Because these </w:t>
        </w:r>
      </w:ins>
      <w:ins w:id="336" w:author="Juengerlab" w:date="2021-09-14T11:21:00Z">
        <w:r w:rsidR="004D004C">
          <w:t>genes</w:t>
        </w:r>
      </w:ins>
      <w:ins w:id="337" w:author="Juengerlab" w:date="2021-09-14T11:18:00Z">
        <w:r w:rsidR="004D004C">
          <w:t xml:space="preserve"> were </w:t>
        </w:r>
      </w:ins>
      <w:ins w:id="338" w:author="Juengerlab" w:date="2021-09-14T11:20:00Z">
        <w:r w:rsidR="004D004C">
          <w:t>identified</w:t>
        </w:r>
      </w:ins>
      <w:ins w:id="339" w:author="Juengerlab" w:date="2021-09-14T11:18:00Z">
        <w:r w:rsidR="004D004C">
          <w:t xml:space="preserve"> in two independent mapping panels, </w:t>
        </w:r>
      </w:ins>
      <w:ins w:id="340" w:author="Juengerlab" w:date="2021-09-14T11:19:00Z">
        <w:r w:rsidR="004D004C">
          <w:t xml:space="preserve">we have increased confidence that </w:t>
        </w:r>
      </w:ins>
      <w:ins w:id="341" w:author="Juengerlab" w:date="2021-09-16T10:39:00Z">
        <w:r w:rsidR="00CA3B2E">
          <w:t>they</w:t>
        </w:r>
      </w:ins>
      <w:ins w:id="342" w:author="Juengerlab" w:date="2021-09-14T11:19:00Z">
        <w:r w:rsidR="004D004C">
          <w:t xml:space="preserve"> are involved in panicle architecture in switchgrass. </w:t>
        </w:r>
      </w:ins>
      <w:ins w:id="343" w:author="Birdy" w:date="2021-09-03T16:06:00Z">
        <w:del w:id="344" w:author="Juengerlab" w:date="2021-09-14T11:19:00Z">
          <w:r w:rsidR="00850C5C" w:rsidDel="004D004C">
            <w:delText xml:space="preserve">, </w:delText>
          </w:r>
        </w:del>
      </w:ins>
      <w:ins w:id="345" w:author="Birdy" w:date="2021-09-03T16:10:00Z">
        <w:del w:id="346" w:author="Juengerlab" w:date="2021-09-14T11:19:00Z">
          <w:r w:rsidR="00850C5C" w:rsidDel="004D004C">
            <w:delText xml:space="preserve">narrowing down the number of and </w:delText>
          </w:r>
        </w:del>
      </w:ins>
      <w:ins w:id="347" w:author="Birdy" w:date="2021-09-03T16:09:00Z">
        <w:del w:id="348" w:author="Juengerlab" w:date="2021-09-14T11:19:00Z">
          <w:r w:rsidR="00850C5C" w:rsidDel="004D004C">
            <w:delText>empowering the confidence of the candidate genes</w:delText>
          </w:r>
        </w:del>
      </w:ins>
      <w:ins w:id="349" w:author="Birdy" w:date="2021-09-03T16:10:00Z">
        <w:del w:id="350" w:author="Juengerlab" w:date="2021-09-14T11:19:00Z">
          <w:r w:rsidR="00850C5C" w:rsidDel="004D004C">
            <w:delText xml:space="preserve"> </w:delText>
          </w:r>
        </w:del>
      </w:ins>
      <w:ins w:id="351" w:author="Birdy" w:date="2021-09-03T16:11:00Z">
        <w:del w:id="352" w:author="Juengerlab" w:date="2021-09-14T11:19:00Z">
          <w:r w:rsidR="00850C5C" w:rsidDel="004D004C">
            <w:delText xml:space="preserve">that are </w:delText>
          </w:r>
        </w:del>
      </w:ins>
      <w:ins w:id="353" w:author="Birdy" w:date="2021-09-03T16:10:00Z">
        <w:del w:id="354" w:author="Juengerlab" w:date="2021-09-14T11:19:00Z">
          <w:r w:rsidR="00850C5C" w:rsidDel="004D004C">
            <w:delText xml:space="preserve">potentially involved in panicle architecture in switchgrass. </w:delText>
          </w:r>
        </w:del>
      </w:ins>
      <w:del w:id="355" w:author="Birdy" w:date="2021-09-03T16:08:00Z">
        <w:r w:rsidR="00850C5C">
          <w:delText>were considered candidate ge</w:delText>
        </w:r>
      </w:del>
      <w:del w:id="356" w:author="Birdy" w:date="2021-09-03T16:07:00Z">
        <w:r w:rsidR="00850C5C">
          <w:delText>ne</w:delText>
        </w:r>
      </w:del>
      <w:del w:id="357" w:author="Birdy" w:date="2021-09-03T16:08:00Z">
        <w:r w:rsidR="00850C5C">
          <w:delText>s. All</w:delText>
        </w:r>
      </w:del>
      <w:ins w:id="358" w:author="Birdy" w:date="2021-09-03T16:08:00Z">
        <w:r w:rsidR="00850C5C">
          <w:t>The</w:t>
        </w:r>
        <w:del w:id="359" w:author="Juengerlab" w:date="2021-09-14T11:21:00Z">
          <w:r w:rsidR="00850C5C" w:rsidDel="004D004C">
            <w:delText xml:space="preserve"> overlapping</w:delText>
          </w:r>
        </w:del>
      </w:ins>
      <w:ins w:id="360" w:author="Juengerlab" w:date="2021-09-14T11:21:00Z">
        <w:r w:rsidR="004D004C">
          <w:t>se</w:t>
        </w:r>
      </w:ins>
      <w:r w:rsidR="00850C5C">
        <w:t xml:space="preserve"> </w:t>
      </w:r>
      <w:del w:id="361" w:author="Juengerlab" w:date="2021-09-14T11:21:00Z">
        <w:r w:rsidR="00850C5C" w:rsidDel="00223C32">
          <w:delText xml:space="preserve">candidate </w:delText>
        </w:r>
      </w:del>
      <w:r w:rsidR="00850C5C">
        <w:t xml:space="preserve">genes were </w:t>
      </w:r>
      <w:commentRangeStart w:id="362"/>
      <w:r w:rsidR="00850C5C">
        <w:t>compared with the rice (v7) and Arabidopsis annotation databases (TAIR 10)</w:t>
      </w:r>
      <w:ins w:id="363" w:author="Juengerlab" w:date="2021-09-14T11:22:00Z">
        <w:r w:rsidR="00223C32">
          <w:t xml:space="preserve"> to </w:t>
        </w:r>
      </w:ins>
      <w:commentRangeEnd w:id="362"/>
      <w:ins w:id="364" w:author="Juengerlab" w:date="2021-09-14T11:27:00Z">
        <w:r w:rsidR="00223C32">
          <w:rPr>
            <w:rStyle w:val="CommentReference"/>
          </w:rPr>
          <w:commentReference w:id="362"/>
        </w:r>
      </w:ins>
      <w:ins w:id="365" w:author="Juengerlab" w:date="2021-09-14T11:22:00Z">
        <w:r w:rsidR="00223C32">
          <w:t>further identify candidate genes with functional validation in panicl</w:t>
        </w:r>
      </w:ins>
      <w:ins w:id="366" w:author="Juengerlab" w:date="2021-09-14T11:26:00Z">
        <w:r w:rsidR="00223C32">
          <w:t>e</w:t>
        </w:r>
      </w:ins>
      <w:ins w:id="367" w:author="Juengerlab" w:date="2021-09-14T11:22:00Z">
        <w:r w:rsidR="00223C32">
          <w:t xml:space="preserve"> </w:t>
        </w:r>
      </w:ins>
      <w:ins w:id="368" w:author="Juengerlab" w:date="2021-09-16T10:40:00Z">
        <w:r w:rsidR="00CA3B2E">
          <w:lastRenderedPageBreak/>
          <w:t xml:space="preserve">and flower </w:t>
        </w:r>
      </w:ins>
      <w:ins w:id="369" w:author="Juengerlab" w:date="2021-09-14T11:22:00Z">
        <w:r w:rsidR="00223C32">
          <w:t>architecture</w:t>
        </w:r>
      </w:ins>
      <w:ins w:id="370" w:author="Juengerlab" w:date="2021-09-14T11:26:00Z">
        <w:r w:rsidR="00223C32">
          <w:t>, or bolt architecture after the transition to flowering,</w:t>
        </w:r>
      </w:ins>
      <w:ins w:id="371" w:author="Juengerlab" w:date="2021-09-14T11:22:00Z">
        <w:r w:rsidR="00223C32">
          <w:t xml:space="preserve"> in other species</w:t>
        </w:r>
      </w:ins>
      <w:del w:id="372" w:author="Birdy" w:date="2021-09-03T16:01:00Z">
        <w:r w:rsidR="00850C5C">
          <w:delText>, and annotated with Gene Ontology (GO)</w:delText>
        </w:r>
      </w:del>
      <w:r w:rsidR="00850C5C">
        <w:t xml:space="preserve">. The annotation file for switchgrass was accessed on JGI (Joint Genome Institute) </w:t>
      </w:r>
      <w:proofErr w:type="spellStart"/>
      <w:r w:rsidR="00850C5C">
        <w:t>Phytozome</w:t>
      </w:r>
      <w:proofErr w:type="spellEnd"/>
      <w:r w:rsidR="00850C5C">
        <w:t xml:space="preserve"> 13 website: https://njp-spin.jgi.doe.gov/. </w:t>
      </w:r>
    </w:p>
    <w:p w14:paraId="207CC364" w14:textId="65659353" w:rsidR="00C97100" w:rsidRDefault="00850C5C">
      <w:pPr>
        <w:spacing w:after="0" w:line="480" w:lineRule="auto"/>
        <w:rPr>
          <w:del w:id="373" w:author="Birdy" w:date="2021-09-03T15:59:00Z"/>
        </w:rPr>
      </w:pPr>
      <w:del w:id="374" w:author="Birdy" w:date="2021-09-03T15:59:00Z">
        <w:r>
          <w:delText xml:space="preserve">The GO enrichment analysis was tested using fisher’s exact test for each GO term using R package ‘topGO’ </w:delText>
        </w:r>
      </w:del>
      <w:r>
        <w:fldChar w:fldCharType="begin"/>
      </w:r>
      <w:r>
        <w:instrText>ADDIN EN.CITE &lt;EndNote&gt;&lt;Cite&gt;&lt;Author&gt;Alexa&lt;/Author&gt;&lt;Year&gt;2020&lt;/Year&gt;&lt;RecNum&gt;133&lt;/RecNum&gt;&lt;DisplayText&gt;(Alexa and Rahnenfuhrer 2020)&lt;/DisplayText&gt;&lt;record&gt;&lt;rec-number&gt;133&lt;/rec-number&gt;&lt;foreign-keys&gt;&lt;key app="EN" db-id="a5zpwxw5fxepzpedpx95exr922ptdv0d9dv9" timestamp="1605388465"&gt;133&lt;/key&gt;&lt;/foreign-keys&gt;&lt;ref-type name="Journal Article"&gt;17&lt;/ref-type&gt;&lt;contributors&gt;&lt;authors&gt;&lt;author&gt;Alexa, A&lt;/author&gt;&lt;author&gt;Rahnenfuhrer, J&lt;/author&gt;&lt;/authors&gt;&lt;/contributors&gt;&lt;titles&gt;&lt;title&gt;topGO: enrichment analysis for gene ontology&lt;/title&gt;&lt;/titles&gt;&lt;dates&gt;&lt;year&gt;2020&lt;/year&gt;&lt;/dates&gt;&lt;urls&gt;&lt;/urls&gt;&lt;/record&gt;&lt;/Cite&gt;&lt;/EndNote&gt;</w:instrText>
      </w:r>
      <w:r>
        <w:fldChar w:fldCharType="separate"/>
      </w:r>
      <w:del w:id="375" w:author="Birdy" w:date="2021-09-03T15:59:00Z">
        <w:r>
          <w:delText>(Alexa and Rahnenfuhrer 2020)</w:delText>
        </w:r>
      </w:del>
      <w:r>
        <w:fldChar w:fldCharType="end"/>
      </w:r>
      <w:del w:id="376" w:author="Birdy" w:date="2021-09-03T15:59:00Z">
        <w:r>
          <w:delText xml:space="preserve">. The GOs with adjusted </w:delText>
        </w:r>
        <w:r>
          <w:rPr>
            <w:i/>
          </w:rPr>
          <w:delText>p</w:delText>
        </w:r>
        <w:r>
          <w:delText xml:space="preserve"> values of less than 0.05 were considered as significant. </w:delText>
        </w:r>
      </w:del>
    </w:p>
    <w:p w14:paraId="6D60A2F9" w14:textId="77777777" w:rsidR="00C97100" w:rsidRDefault="00850C5C">
      <w:pPr>
        <w:spacing w:after="0" w:line="480" w:lineRule="auto"/>
      </w:pPr>
      <w:r>
        <w:rPr>
          <w:b/>
          <w:sz w:val="28"/>
          <w:szCs w:val="28"/>
        </w:rPr>
        <w:t>Results</w:t>
      </w:r>
    </w:p>
    <w:p w14:paraId="2F592DE2" w14:textId="77777777" w:rsidR="00C97100" w:rsidRDefault="00850C5C">
      <w:pPr>
        <w:spacing w:after="0" w:line="480" w:lineRule="auto"/>
        <w:rPr>
          <w:b/>
        </w:rPr>
      </w:pPr>
      <w:r>
        <w:rPr>
          <w:b/>
        </w:rPr>
        <w:t xml:space="preserve">Phenotypic variation and heritability </w:t>
      </w:r>
      <w:ins w:id="377" w:author="Birdy" w:date="2021-09-03T16:17:00Z">
        <w:r>
          <w:rPr>
            <w:b/>
          </w:rPr>
          <w:t>of the four-way</w:t>
        </w:r>
      </w:ins>
    </w:p>
    <w:p w14:paraId="0B4201A9" w14:textId="77777777" w:rsidR="00C97100" w:rsidRDefault="00850C5C">
      <w:pPr>
        <w:spacing w:after="0" w:line="480" w:lineRule="auto"/>
        <w:ind w:firstLine="720"/>
        <w:pPrChange w:id="378" w:author="Juengerlab" w:date="2021-09-14T11:27:00Z">
          <w:pPr>
            <w:spacing w:after="0" w:line="480" w:lineRule="auto"/>
          </w:pPr>
        </w:pPrChange>
      </w:pPr>
      <w:r>
        <w:t>There was a general trend of increasing trait values in the F</w:t>
      </w:r>
      <w:r>
        <w:rPr>
          <w:vertAlign w:val="subscript"/>
        </w:rPr>
        <w:t>2</w:t>
      </w:r>
      <w:r>
        <w:t xml:space="preserve"> with latitude, exhibiting latitudinal plasticity of the measured panicle traits (Figure 3). The violin plot for each trait at each site displayed approximately normal distribution and transgressive behavior in the F</w:t>
      </w:r>
      <w:r>
        <w:rPr>
          <w:vertAlign w:val="subscript"/>
        </w:rPr>
        <w:t>2</w:t>
      </w:r>
      <w:r>
        <w:t xml:space="preserve"> generation. Lowland genotypes, AP13 and WBC, always had larger values of panicle length (PL in mm), primary branching number (PBN), and secondary branching number (SBN) than upland genotypes, DAC and VS16 (Figure 3). </w:t>
      </w:r>
    </w:p>
    <w:p w14:paraId="7E46599A" w14:textId="77777777" w:rsidR="00C97100" w:rsidRDefault="00850C5C">
      <w:pPr>
        <w:spacing w:after="0" w:line="480" w:lineRule="auto"/>
        <w:ind w:firstLine="720"/>
      </w:pPr>
      <w:r>
        <w:t>The heritability (</w:t>
      </w:r>
      <w:r>
        <w:rPr>
          <w:i/>
        </w:rPr>
        <w:t>h</w:t>
      </w:r>
      <w:r>
        <w:rPr>
          <w:i/>
          <w:vertAlign w:val="superscript"/>
        </w:rPr>
        <w:t>2</w:t>
      </w:r>
      <w:r>
        <w:t>) for PL, PBN and SBN varied b</w:t>
      </w:r>
      <w:bookmarkStart w:id="379" w:name="_GoBack"/>
      <w:bookmarkEnd w:id="379"/>
      <w:r>
        <w:t xml:space="preserve">y site (Table 2). The </w:t>
      </w:r>
      <w:r>
        <w:rPr>
          <w:i/>
        </w:rPr>
        <w:t>h</w:t>
      </w:r>
      <w:r>
        <w:rPr>
          <w:i/>
          <w:vertAlign w:val="superscript"/>
        </w:rPr>
        <w:t>2</w:t>
      </w:r>
      <w:r>
        <w:t xml:space="preserve"> for PL ranged from 0.20 to 0.71, with an average of 0.46 and values greater than 0.50 at four northern sites. The </w:t>
      </w:r>
      <w:r>
        <w:rPr>
          <w:i/>
        </w:rPr>
        <w:t>h</w:t>
      </w:r>
      <w:r>
        <w:rPr>
          <w:i/>
          <w:vertAlign w:val="superscript"/>
        </w:rPr>
        <w:t>2</w:t>
      </w:r>
      <w:r>
        <w:t xml:space="preserve"> for PBN ranged between 0.45 and 0.66 for 9 out of the 10 sites, with Stillwater, OK (STIL) having low heritability (</w:t>
      </w:r>
      <w:r>
        <w:rPr>
          <w:i/>
        </w:rPr>
        <w:t>h</w:t>
      </w:r>
      <w:r>
        <w:rPr>
          <w:i/>
          <w:vertAlign w:val="superscript"/>
        </w:rPr>
        <w:t>2</w:t>
      </w:r>
      <w:r>
        <w:rPr>
          <w:vertAlign w:val="superscript"/>
        </w:rPr>
        <w:t xml:space="preserve"> </w:t>
      </w:r>
      <w:r>
        <w:t xml:space="preserve">=0.20). The </w:t>
      </w:r>
      <w:r>
        <w:rPr>
          <w:i/>
        </w:rPr>
        <w:t>h</w:t>
      </w:r>
      <w:r>
        <w:rPr>
          <w:i/>
          <w:vertAlign w:val="superscript"/>
        </w:rPr>
        <w:t>2</w:t>
      </w:r>
      <w:r>
        <w:t xml:space="preserve"> for SBN ranged from 0.02 to 0.62, where Stillwater, OK (STIL) had</w:t>
      </w:r>
      <w:r>
        <w:rPr>
          <w:i/>
        </w:rPr>
        <w:t xml:space="preserve"> h</w:t>
      </w:r>
      <w:r>
        <w:rPr>
          <w:i/>
          <w:vertAlign w:val="superscript"/>
        </w:rPr>
        <w:t>2</w:t>
      </w:r>
      <w:r>
        <w:t xml:space="preserve"> close to zero (</w:t>
      </w:r>
      <w:r>
        <w:rPr>
          <w:i/>
        </w:rPr>
        <w:t>h</w:t>
      </w:r>
      <w:r>
        <w:rPr>
          <w:i/>
          <w:vertAlign w:val="superscript"/>
        </w:rPr>
        <w:t>2</w:t>
      </w:r>
      <w:r>
        <w:rPr>
          <w:vertAlign w:val="superscript"/>
        </w:rPr>
        <w:t xml:space="preserve"> </w:t>
      </w:r>
      <w:r>
        <w:t>=0.02), Columbia, MO (CLMB) had low heritability (</w:t>
      </w:r>
      <w:r>
        <w:rPr>
          <w:i/>
        </w:rPr>
        <w:t>h</w:t>
      </w:r>
      <w:r>
        <w:rPr>
          <w:i/>
          <w:vertAlign w:val="superscript"/>
        </w:rPr>
        <w:t>2</w:t>
      </w:r>
      <w:r>
        <w:rPr>
          <w:vertAlign w:val="superscript"/>
        </w:rPr>
        <w:t xml:space="preserve"> </w:t>
      </w:r>
      <w:r>
        <w:t xml:space="preserve">=0.15), and four sites had heritability at approximately 0.50. The low </w:t>
      </w:r>
      <w:proofErr w:type="spellStart"/>
      <w:r>
        <w:t>heritabilities</w:t>
      </w:r>
      <w:proofErr w:type="spellEnd"/>
      <w:r>
        <w:t xml:space="preserve"> of panicle traits at Stillwater, OK may be related to the less rainfall it received (~700 mm), compared to Overton, TX (OVTN) and Manhattan, KS (MNHT) which also have sandy loam soil but received ample rain (~1400mm at OVTN and ~1000mm at MNHT, Figure 1), and had slightly cooler temperature in MNHT (Figure 1). These changes in heritability by environment indicate G x E, which primarily is the result of changes in variances across the common garden environments. The phenotypic and genetic correlations between traits were generally positive but varied by site, ranging from 0.21 to 0.63 for phenotypic correlation and from 0.35 to 0.88 for genetic correlation (genetic correlation of Stillwater did not converge, Table 3). </w:t>
      </w:r>
    </w:p>
    <w:p w14:paraId="6BE86566" w14:textId="77777777" w:rsidR="00C97100" w:rsidRDefault="00850C5C">
      <w:pPr>
        <w:spacing w:after="0" w:line="480" w:lineRule="auto"/>
        <w:rPr>
          <w:b/>
        </w:rPr>
      </w:pPr>
      <w:r>
        <w:rPr>
          <w:b/>
        </w:rPr>
        <w:t>Multi-environment mixed QTL model</w:t>
      </w:r>
    </w:p>
    <w:p w14:paraId="4D86EF04" w14:textId="77777777" w:rsidR="00C97100" w:rsidRDefault="00850C5C">
      <w:pPr>
        <w:spacing w:after="0" w:line="480" w:lineRule="auto"/>
        <w:ind w:firstLine="720"/>
        <w:pPrChange w:id="380" w:author="Juengerlab" w:date="2021-09-14T11:28:00Z">
          <w:pPr>
            <w:spacing w:after="0" w:line="480" w:lineRule="auto"/>
          </w:pPr>
        </w:pPrChange>
      </w:pPr>
      <w:r>
        <w:lastRenderedPageBreak/>
        <w:t>A total of 18 QTL were identified for panicle morphology traits with the multi-environment mixed model analyses (Figure 4, Table 4). Seven QTL were identified for PL, distributed across seven different chromosomes. Among these, five QTL (2K@77.89, 4K@26.26, 5K@76.02, 5N@36.27 and 9N@38.02) had consistent effects across field sites (Figure 5a). In contrast, two QTL (3N@62.06 and 6N@54.19) show interaction with the environment (QTL x E). The additive effects for QTL 3N@62.06 changed in magnitude across geographic regions. Further, QTL 6N@54.19 had the largest effects at the most northern and southern site and smaller effect at mid-latitude sites. QTL 6N@54.19 (A x B cross) also had a trade-off pattern, with the allelic effects changing sign from southern to northern sites.</w:t>
      </w:r>
    </w:p>
    <w:p w14:paraId="4C8C5B1F" w14:textId="0FE12DBB" w:rsidR="00C97100" w:rsidRDefault="00850C5C">
      <w:pPr>
        <w:spacing w:after="0" w:line="480" w:lineRule="auto"/>
        <w:ind w:firstLine="720"/>
        <w:rPr>
          <w:ins w:id="381" w:author="Juengerlab" w:date="2021-09-14T11:28:00Z"/>
        </w:rPr>
      </w:pPr>
      <w:r>
        <w:t xml:space="preserve">Seven QTL were identified for PBN that are also distributed on 7 chromosomes. Four QTL (2K@74.02, 2N@66.12, 5N@84.04 and 9N@26.03) had consistent effects across locations, while three QTL (3K@38, 5K@14.06, and 7N@54.06) had QTL x E interactions, including both changes of magnitude (3K@38 and 7N@54.06) and direction (5K@14.06) from the allelic effect across geographic regions (Figure 5b). Four QTL were identified for SBN. Three QTL (2N@72.03, 5K@95.5 and 9N@36.02) had consistent effects across locations, while there was a magnitude changing interactions for QTL 9K@51.96 (Figure 5c). We also observed that two QTL for PBN (2K@74.02 and 9N@26.03) co-localized with PL QTL on chromosome 2K and 9N, based on overlapping confidence intervals (Figure 4). QTL 9N@38.02 for SBN co-localized with the QTL of PL and PBN on chromosome 9N (Figure 4). </w:t>
      </w:r>
    </w:p>
    <w:p w14:paraId="738EF959" w14:textId="77777777" w:rsidR="000831ED" w:rsidRDefault="000831ED" w:rsidP="000831ED">
      <w:pPr>
        <w:spacing w:after="0" w:line="480" w:lineRule="auto"/>
        <w:rPr>
          <w:ins w:id="382" w:author="Juengerlab" w:date="2021-09-14T11:28:00Z"/>
          <w:b/>
          <w:bCs/>
        </w:rPr>
      </w:pPr>
      <w:ins w:id="383" w:author="Juengerlab" w:date="2021-09-14T11:28:00Z">
        <w:r>
          <w:rPr>
            <w:b/>
            <w:bCs/>
          </w:rPr>
          <w:t>Genome-wide association and multivariate adaptive shrinkage in the switchgrass diversity panel</w:t>
        </w:r>
      </w:ins>
    </w:p>
    <w:p w14:paraId="4CA41EC6" w14:textId="62A9D9E1" w:rsidR="000831ED" w:rsidRPr="000831ED" w:rsidRDefault="000831ED">
      <w:pPr>
        <w:spacing w:after="0" w:line="480" w:lineRule="auto"/>
        <w:ind w:firstLine="720"/>
      </w:pPr>
      <w:ins w:id="384" w:author="Juengerlab" w:date="2021-09-14T11:29:00Z">
        <w:r>
          <w:t xml:space="preserve">Our mash model </w:t>
        </w:r>
      </w:ins>
      <w:ins w:id="385" w:author="Juengerlab" w:date="2021-09-14T11:31:00Z">
        <w:r>
          <w:t>of three panicle traits in three common gardens found</w:t>
        </w:r>
      </w:ins>
      <w:ins w:id="386" w:author="Juengerlab" w:date="2021-09-14T11:29:00Z">
        <w:r>
          <w:t xml:space="preserve"> t</w:t>
        </w:r>
      </w:ins>
      <w:ins w:id="387" w:author="Juengerlab" w:date="2021-09-14T11:30:00Z">
        <w:r>
          <w:t>hat 6149 (0.23%) of LD blocks unlinked at r</w:t>
        </w:r>
        <w:r>
          <w:rPr>
            <w:vertAlign w:val="superscript"/>
          </w:rPr>
          <w:t>2</w:t>
        </w:r>
        <w:r>
          <w:t xml:space="preserve"> = 0.2 (hereafter ‘</w:t>
        </w:r>
      </w:ins>
      <w:ins w:id="388" w:author="Juengerlab" w:date="2021-09-14T11:32:00Z">
        <w:r w:rsidR="00916766">
          <w:t>unlinked</w:t>
        </w:r>
      </w:ins>
      <w:ins w:id="389" w:author="Juengerlab" w:date="2021-09-14T11:30:00Z">
        <w:r>
          <w:t xml:space="preserve"> SNPs’) had significant effects on at least one panicle trait by garden condition. </w:t>
        </w:r>
      </w:ins>
      <w:ins w:id="390" w:author="Juengerlab" w:date="2021-09-14T11:32:00Z">
        <w:r w:rsidR="00916766">
          <w:t>76.1% of significant unlinke</w:t>
        </w:r>
      </w:ins>
      <w:ins w:id="391" w:author="Juengerlab" w:date="2021-09-14T11:33:00Z">
        <w:r w:rsidR="00916766">
          <w:t>d</w:t>
        </w:r>
      </w:ins>
      <w:ins w:id="392" w:author="Juengerlab" w:date="2021-09-14T11:32:00Z">
        <w:r w:rsidR="00916766">
          <w:t xml:space="preserve"> SNPs </w:t>
        </w:r>
      </w:ins>
      <w:ins w:id="393" w:author="Juengerlab" w:date="2021-09-14T11:33:00Z">
        <w:r w:rsidR="00916766">
          <w:t xml:space="preserve">had significant effects in all nine combinations of panicle trait and garden. Most </w:t>
        </w:r>
      </w:ins>
      <w:ins w:id="394" w:author="Juengerlab" w:date="2021-09-14T11:36:00Z">
        <w:r w:rsidR="00916766">
          <w:t>of the 18.7M</w:t>
        </w:r>
      </w:ins>
      <w:ins w:id="395" w:author="Juengerlab" w:date="2021-09-14T11:33:00Z">
        <w:r w:rsidR="00916766">
          <w:t xml:space="preserve"> SNPs (56.2%) had high mash model weights </w:t>
        </w:r>
      </w:ins>
      <w:ins w:id="396" w:author="Juengerlab" w:date="2021-09-14T11:34:00Z">
        <w:r w:rsidR="00916766">
          <w:t>on covariance matrices with equal</w:t>
        </w:r>
      </w:ins>
      <w:ins w:id="397" w:author="Juengerlab" w:date="2021-09-14T11:36:00Z">
        <w:r w:rsidR="00916766">
          <w:t xml:space="preserve"> effects </w:t>
        </w:r>
      </w:ins>
      <w:ins w:id="398" w:author="Juengerlab" w:date="2021-09-14T11:34:00Z">
        <w:r w:rsidR="00916766">
          <w:t>in all nine conditions;</w:t>
        </w:r>
      </w:ins>
      <w:ins w:id="399" w:author="Juengerlab" w:date="2021-09-14T11:35:00Z">
        <w:r w:rsidR="00916766">
          <w:t xml:space="preserve"> most remaining SNPs (43.7%) had high model weights on </w:t>
        </w:r>
      </w:ins>
      <w:ins w:id="400" w:author="Juengerlab" w:date="2021-09-14T11:36:00Z">
        <w:r w:rsidR="00916766">
          <w:t xml:space="preserve">covariance matrices with </w:t>
        </w:r>
      </w:ins>
      <w:ins w:id="401" w:author="Juengerlab" w:date="2021-09-14T11:37:00Z">
        <w:r w:rsidR="00916766">
          <w:t xml:space="preserve">no effects in any condition. Thus, the diversity panel data </w:t>
        </w:r>
      </w:ins>
      <w:ins w:id="402" w:author="Juengerlab" w:date="2021-09-14T11:38:00Z">
        <w:r w:rsidR="00916766">
          <w:lastRenderedPageBreak/>
          <w:t xml:space="preserve">showed little evidence for </w:t>
        </w:r>
        <w:proofErr w:type="spellStart"/>
        <w:r w:rsidR="00916766">
          <w:t>GxE</w:t>
        </w:r>
        <w:proofErr w:type="spellEnd"/>
        <w:r w:rsidR="00916766">
          <w:t xml:space="preserve"> for panicle traits</w:t>
        </w:r>
      </w:ins>
      <w:ins w:id="403" w:author="Juengerlab" w:date="2021-09-14T11:39:00Z">
        <w:r w:rsidR="00916766">
          <w:t xml:space="preserve"> at these three gardens</w:t>
        </w:r>
      </w:ins>
      <w:ins w:id="404" w:author="Juengerlab" w:date="2021-09-14T11:38:00Z">
        <w:r w:rsidR="00916766">
          <w:t xml:space="preserve">, </w:t>
        </w:r>
      </w:ins>
      <w:ins w:id="405" w:author="Juengerlab" w:date="2021-09-14T11:37:00Z">
        <w:r w:rsidR="00916766">
          <w:t>support</w:t>
        </w:r>
      </w:ins>
      <w:ins w:id="406" w:author="Juengerlab" w:date="2021-09-14T11:38:00Z">
        <w:r w:rsidR="00916766">
          <w:t>ing</w:t>
        </w:r>
      </w:ins>
      <w:ins w:id="407" w:author="Juengerlab" w:date="2021-09-14T11:37:00Z">
        <w:r w:rsidR="00916766">
          <w:t xml:space="preserve"> our QTL findings </w:t>
        </w:r>
      </w:ins>
      <w:ins w:id="408" w:author="Juengerlab" w:date="2021-09-14T11:38:00Z">
        <w:r w:rsidR="00916766">
          <w:t xml:space="preserve">that there </w:t>
        </w:r>
      </w:ins>
      <w:ins w:id="409" w:author="Juengerlab" w:date="2021-09-14T11:39:00Z">
        <w:r w:rsidR="00916766">
          <w:t xml:space="preserve">was little </w:t>
        </w:r>
        <w:proofErr w:type="spellStart"/>
        <w:r w:rsidR="00916766">
          <w:t>GxE</w:t>
        </w:r>
        <w:proofErr w:type="spellEnd"/>
        <w:r w:rsidR="00916766">
          <w:t xml:space="preserve"> for panicle traits across ten common gardens.</w:t>
        </w:r>
      </w:ins>
    </w:p>
    <w:p w14:paraId="4B584873" w14:textId="4A35BCE0" w:rsidR="000831ED" w:rsidRDefault="000831ED" w:rsidP="000831ED">
      <w:pPr>
        <w:spacing w:after="0" w:line="480" w:lineRule="auto"/>
        <w:rPr>
          <w:ins w:id="410" w:author="Juengerlab" w:date="2021-09-14T11:40:00Z"/>
          <w:b/>
          <w:bCs/>
        </w:rPr>
      </w:pPr>
      <w:ins w:id="411" w:author="Juengerlab" w:date="2021-09-14T11:29:00Z">
        <w:r>
          <w:rPr>
            <w:b/>
            <w:bCs/>
          </w:rPr>
          <w:t>Enrichment tests to find candidate genes in both mapping populations</w:t>
        </w:r>
      </w:ins>
    </w:p>
    <w:p w14:paraId="42F7EC88" w14:textId="65855C7C" w:rsidR="00F24294" w:rsidRPr="00916766" w:rsidRDefault="00916766" w:rsidP="000831ED">
      <w:pPr>
        <w:spacing w:after="0" w:line="480" w:lineRule="auto"/>
        <w:rPr>
          <w:ins w:id="412" w:author="Juengerlab" w:date="2021-09-14T11:29:00Z"/>
          <w:bCs/>
          <w:rPrChange w:id="413" w:author="Juengerlab" w:date="2021-09-14T11:41:00Z">
            <w:rPr>
              <w:ins w:id="414" w:author="Juengerlab" w:date="2021-09-14T11:29:00Z"/>
              <w:b/>
              <w:bCs/>
            </w:rPr>
          </w:rPrChange>
        </w:rPr>
      </w:pPr>
      <w:ins w:id="415" w:author="Juengerlab" w:date="2021-09-14T11:41:00Z">
        <w:r>
          <w:rPr>
            <w:b/>
            <w:bCs/>
          </w:rPr>
          <w:tab/>
        </w:r>
        <w:r>
          <w:rPr>
            <w:bCs/>
          </w:rPr>
          <w:t>All QTL</w:t>
        </w:r>
      </w:ins>
      <w:ins w:id="416" w:author="Juengerlab" w:date="2021-09-14T11:42:00Z">
        <w:r>
          <w:rPr>
            <w:bCs/>
          </w:rPr>
          <w:t xml:space="preserve"> regions </w:t>
        </w:r>
        <w:r w:rsidR="00F24294">
          <w:rPr>
            <w:bCs/>
          </w:rPr>
          <w:t>from the pseudo-F2 cross also contained</w:t>
        </w:r>
        <w:r>
          <w:rPr>
            <w:bCs/>
          </w:rPr>
          <w:t xml:space="preserve"> </w:t>
        </w:r>
        <w:r w:rsidR="00F24294">
          <w:rPr>
            <w:bCs/>
          </w:rPr>
          <w:t>significant unlinked SNPs in the diversity panel which fell within 20kb</w:t>
        </w:r>
      </w:ins>
      <w:ins w:id="417" w:author="Juengerlab" w:date="2021-09-14T11:43:00Z">
        <w:r w:rsidR="00F24294">
          <w:rPr>
            <w:bCs/>
          </w:rPr>
          <w:t xml:space="preserve"> of genes that had functionally validated roles in panicle, spikelet, or grain traits in rice (Table S#2). Because QTL regions could </w:t>
        </w:r>
      </w:ins>
      <w:ins w:id="418" w:author="Juengerlab" w:date="2021-09-14T11:44:00Z">
        <w:r w:rsidR="00F24294">
          <w:rPr>
            <w:bCs/>
          </w:rPr>
          <w:t>be comprised of one or more linked effect</w:t>
        </w:r>
      </w:ins>
      <w:ins w:id="419" w:author="Juengerlab" w:date="2021-09-14T11:45:00Z">
        <w:r w:rsidR="00F24294">
          <w:rPr>
            <w:bCs/>
          </w:rPr>
          <w:t xml:space="preserve"> on panicle architecture, we </w:t>
        </w:r>
      </w:ins>
      <w:ins w:id="420" w:author="Juengerlab" w:date="2021-09-14T11:48:00Z">
        <w:r w:rsidR="000B56A8">
          <w:rPr>
            <w:bCs/>
          </w:rPr>
          <w:t xml:space="preserve">additionally </w:t>
        </w:r>
      </w:ins>
      <w:ins w:id="421" w:author="Juengerlab" w:date="2021-09-14T11:45:00Z">
        <w:r w:rsidR="00F24294">
          <w:rPr>
            <w:bCs/>
          </w:rPr>
          <w:t xml:space="preserve">determined </w:t>
        </w:r>
      </w:ins>
      <w:ins w:id="422" w:author="Juengerlab" w:date="2021-09-14T11:46:00Z">
        <w:r w:rsidR="00F24294">
          <w:rPr>
            <w:bCs/>
          </w:rPr>
          <w:t>that 10 of the 18 QTL regions also</w:t>
        </w:r>
      </w:ins>
      <w:ins w:id="423" w:author="Juengerlab" w:date="2021-09-14T11:45:00Z">
        <w:r w:rsidR="00F24294">
          <w:rPr>
            <w:bCs/>
          </w:rPr>
          <w:t xml:space="preserve"> had a significant enrichment of unlinked SNPs (p hypergeometric test &lt; 0.05, Table S#1). </w:t>
        </w:r>
      </w:ins>
      <w:ins w:id="424" w:author="Juengerlab" w:date="2021-09-14T11:48:00Z">
        <w:r w:rsidR="000B56A8">
          <w:rPr>
            <w:bCs/>
          </w:rPr>
          <w:t xml:space="preserve">0.2% of permuted genomic intervals had as many or more permuted QTL regions enriched for unlinked </w:t>
        </w:r>
      </w:ins>
      <w:ins w:id="425" w:author="Juengerlab" w:date="2021-09-14T11:49:00Z">
        <w:r w:rsidR="000B56A8">
          <w:rPr>
            <w:bCs/>
          </w:rPr>
          <w:t xml:space="preserve">SNPs (p = 0.002), while no permuted genomic intervals had more than 10 regions significantly enriched for unlinked SNPs. Thus, even with the very different </w:t>
        </w:r>
      </w:ins>
      <w:ins w:id="426" w:author="Juengerlab" w:date="2021-09-14T11:51:00Z">
        <w:r w:rsidR="000B56A8">
          <w:rPr>
            <w:bCs/>
          </w:rPr>
          <w:t>population makeup of the GWAS panel, we could confirm a higher than expected overlap between SNP effects and QTL effects on panicle traits.</w:t>
        </w:r>
      </w:ins>
    </w:p>
    <w:p w14:paraId="3F9098F7" w14:textId="683CE96C" w:rsidR="00C97100" w:rsidDel="000831ED" w:rsidRDefault="000831ED">
      <w:pPr>
        <w:spacing w:after="0" w:line="480" w:lineRule="auto"/>
        <w:rPr>
          <w:del w:id="427" w:author="Juengerlab" w:date="2021-09-14T11:29:00Z"/>
          <w:b/>
          <w:bCs/>
        </w:rPr>
      </w:pPr>
      <w:ins w:id="428" w:author="Juengerlab" w:date="2021-09-14T11:29:00Z">
        <w:r>
          <w:rPr>
            <w:b/>
            <w:bCs/>
          </w:rPr>
          <w:tab/>
        </w:r>
      </w:ins>
      <w:ins w:id="429" w:author="Birdy" w:date="2021-09-03T16:18:00Z">
        <w:del w:id="430" w:author="Juengerlab" w:date="2021-09-14T11:29:00Z">
          <w:r w:rsidR="00850C5C" w:rsidDel="000831ED">
            <w:rPr>
              <w:b/>
              <w:bCs/>
            </w:rPr>
            <w:delText xml:space="preserve">Overlapping </w:delText>
          </w:r>
        </w:del>
      </w:ins>
      <w:commentRangeStart w:id="431"/>
      <w:del w:id="432" w:author="Juengerlab" w:date="2021-09-14T11:29:00Z">
        <w:r w:rsidR="00850C5C" w:rsidDel="000831ED">
          <w:rPr>
            <w:b/>
            <w:bCs/>
          </w:rPr>
          <w:delText>Candidate gene identification and GO enrichment analysis</w:delText>
        </w:r>
        <w:r w:rsidR="00850C5C" w:rsidDel="000831ED">
          <w:rPr>
            <w:b/>
            <w:bCs/>
          </w:rPr>
          <w:commentReference w:id="433"/>
        </w:r>
        <w:commentRangeEnd w:id="431"/>
        <w:r w:rsidR="00850C5C" w:rsidDel="000831ED">
          <w:commentReference w:id="431"/>
        </w:r>
      </w:del>
    </w:p>
    <w:p w14:paraId="29491A5E" w14:textId="77777777" w:rsidR="00C97100" w:rsidRDefault="00850C5C">
      <w:pPr>
        <w:spacing w:after="0" w:line="480" w:lineRule="auto"/>
        <w:rPr>
          <w:b/>
          <w:bCs/>
        </w:rPr>
      </w:pPr>
      <w:r>
        <w:t xml:space="preserve">Panicle traits have been well-studied in crop plants and model systems and many candidate genes have been reported </w:t>
      </w:r>
      <w:r>
        <w:fldChar w:fldCharType="begin"/>
      </w:r>
      <w:r>
        <w:instrText>ADDIN EN.CITE</w:instrText>
      </w:r>
      <w:r>
        <w:fldChar w:fldCharType="begin"/>
      </w:r>
      <w:r>
        <w:instrText>ADDIN EN.CITE.DATA</w:instrText>
      </w:r>
      <w:r>
        <w:fldChar w:fldCharType="end"/>
      </w:r>
      <w:r>
        <w:fldChar w:fldCharType="separate"/>
      </w:r>
      <w:r>
        <w:t>(Doust 2007; Doust et al. 2005; McSteen 2006; Miura et al. 2010; Vollbrecht et al. 2005)</w:t>
      </w:r>
      <w:r>
        <w:fldChar w:fldCharType="end"/>
      </w:r>
      <w:r>
        <w:t xml:space="preserve">. </w:t>
      </w:r>
      <w:del w:id="434" w:author="Birdy" w:date="2021-09-03T16:30:00Z">
        <w:r>
          <w:delText>For the 18 panicle architecture QTL identified in our study, the confidence intervals ranged from 2 to 32 cM and from 0.9 to 35 Mb. We linked the QTL discovered here with known candidate genes that have been reported in previous studies</w:delText>
        </w:r>
      </w:del>
      <w:ins w:id="435" w:author="Birdy" w:date="2021-09-03T16:30:00Z">
        <w:r>
          <w:t xml:space="preserve">We found 131 overlapping candidate genes </w:t>
        </w:r>
      </w:ins>
      <w:ins w:id="436" w:author="Birdy" w:date="2021-09-03T16:31:00Z">
        <w:r>
          <w:t>located in</w:t>
        </w:r>
      </w:ins>
      <w:ins w:id="437" w:author="Birdy" w:date="2021-09-03T16:30:00Z">
        <w:r>
          <w:t xml:space="preserve"> the confidence intervals of the identified regions from the four-way</w:t>
        </w:r>
      </w:ins>
      <w:ins w:id="438" w:author="Birdy" w:date="2021-09-03T16:31:00Z">
        <w:r>
          <w:t xml:space="preserve"> population</w:t>
        </w:r>
      </w:ins>
      <w:ins w:id="439" w:author="Birdy" w:date="2021-09-03T16:30:00Z">
        <w:r>
          <w:t xml:space="preserve"> and the diversity panel</w:t>
        </w:r>
      </w:ins>
      <w:r>
        <w:t xml:space="preserve"> (Supplemental Table S2). </w:t>
      </w:r>
    </w:p>
    <w:p w14:paraId="74854B6E" w14:textId="77777777" w:rsidR="00C97100" w:rsidRDefault="00850C5C">
      <w:pPr>
        <w:spacing w:after="0" w:line="480" w:lineRule="auto"/>
        <w:ind w:firstLine="720"/>
      </w:pPr>
      <w:r>
        <w:t xml:space="preserve">Among these </w:t>
      </w:r>
      <w:ins w:id="440" w:author="Birdy" w:date="2021-09-03T18:37:00Z">
        <w:r>
          <w:t xml:space="preserve">overlapping </w:t>
        </w:r>
      </w:ins>
      <w:r>
        <w:t xml:space="preserve">candidate genes, </w:t>
      </w:r>
      <w:ins w:id="441" w:author="Birdy" w:date="2021-09-03T16:32:00Z">
        <w:r>
          <w:t>XXXX and XXX stood out. ADD MORE HERE (</w:t>
        </w:r>
        <w:proofErr w:type="spellStart"/>
        <w:r>
          <w:t>Xiaoyu</w:t>
        </w:r>
        <w:proofErr w:type="spellEnd"/>
        <w:r>
          <w:t xml:space="preserve">) </w:t>
        </w:r>
      </w:ins>
      <w:commentRangeStart w:id="442"/>
      <w:r>
        <w:t>key transcription factors and hormone related genes associated with panicle development were identified in the intervals of most QTL exhibiting environmental interactions. For example, key regulators involved in GA metabolism (</w:t>
      </w:r>
      <w:r>
        <w:rPr>
          <w:i/>
        </w:rPr>
        <w:t>Pavir.3KG352627</w:t>
      </w:r>
      <w:r>
        <w:t xml:space="preserve"> as the homolog of </w:t>
      </w:r>
      <w:r>
        <w:rPr>
          <w:i/>
        </w:rPr>
        <w:t>GA2ox3</w:t>
      </w:r>
      <w:r>
        <w:t xml:space="preserve"> in 3K@38; </w:t>
      </w:r>
      <w:r>
        <w:rPr>
          <w:rFonts w:eastAsia="Times New Roman" w:cs="Calibri"/>
          <w:i/>
          <w:lang w:eastAsia="zh-CN"/>
        </w:rPr>
        <w:t>Pavir.5KG065800</w:t>
      </w:r>
      <w:r>
        <w:t xml:space="preserve"> as the homolog of </w:t>
      </w:r>
      <w:r>
        <w:rPr>
          <w:i/>
        </w:rPr>
        <w:t>GA3ox2</w:t>
      </w:r>
      <w:r>
        <w:t xml:space="preserve"> in 5K@14.06) and CK signaling pathways (</w:t>
      </w:r>
      <w:r>
        <w:rPr>
          <w:i/>
        </w:rPr>
        <w:t>Pavir.7NG435700</w:t>
      </w:r>
      <w:r>
        <w:t xml:space="preserve"> as the homolog of </w:t>
      </w:r>
      <w:r>
        <w:rPr>
          <w:i/>
        </w:rPr>
        <w:t>ARR6</w:t>
      </w:r>
      <w:r>
        <w:t xml:space="preserve"> in 7N@54.06; </w:t>
      </w:r>
      <w:r>
        <w:rPr>
          <w:i/>
        </w:rPr>
        <w:t>Pavir.9KG213000</w:t>
      </w:r>
      <w:r>
        <w:t xml:space="preserve"> as the homolog of </w:t>
      </w:r>
      <w:r>
        <w:rPr>
          <w:i/>
        </w:rPr>
        <w:t>ARR1</w:t>
      </w:r>
      <w:r>
        <w:t xml:space="preserve"> in 9K@51.96) were found in four branching QTL x E intervals. Another two candidate genes, </w:t>
      </w:r>
      <w:r>
        <w:rPr>
          <w:i/>
        </w:rPr>
        <w:t>Pavir.9NG142700</w:t>
      </w:r>
      <w:r>
        <w:t xml:space="preserve"> and </w:t>
      </w:r>
      <w:r>
        <w:rPr>
          <w:i/>
        </w:rPr>
        <w:t>Pavir.5NG572850</w:t>
      </w:r>
      <w:r>
        <w:t xml:space="preserve">, which are homologs of </w:t>
      </w:r>
      <w:r>
        <w:rPr>
          <w:i/>
        </w:rPr>
        <w:t>Tb1</w:t>
      </w:r>
      <w:r>
        <w:t xml:space="preserve"> and </w:t>
      </w:r>
      <w:r>
        <w:rPr>
          <w:i/>
        </w:rPr>
        <w:t xml:space="preserve">ba1, </w:t>
      </w:r>
      <w:r>
        <w:t xml:space="preserve">respectively, in maize, were found in panicle </w:t>
      </w:r>
      <w:r>
        <w:lastRenderedPageBreak/>
        <w:t xml:space="preserve">traits QTL regions. </w:t>
      </w:r>
      <w:r>
        <w:rPr>
          <w:i/>
        </w:rPr>
        <w:t>Tb1</w:t>
      </w:r>
      <w:r>
        <w:t xml:space="preserve"> and </w:t>
      </w:r>
      <w:r>
        <w:rPr>
          <w:i/>
        </w:rPr>
        <w:t>ba1</w:t>
      </w:r>
      <w:r>
        <w:t xml:space="preserve"> genes are involved in tassel and branching development in maize </w:t>
      </w:r>
      <w:r>
        <w:fldChar w:fldCharType="begin"/>
      </w:r>
      <w:r>
        <w:instrText>ADDIN EN.CITE &lt;EndNote&gt;&lt;Cite&gt;&lt;Author&gt;Hubbard&lt;/Author&gt;&lt;Year&gt;2002&lt;/Year&gt;&lt;RecNum&gt;188&lt;/RecNum&gt;&lt;DisplayText&gt;(Hubbard et al. 2002; Neuffer et al. 1968)&lt;/DisplayText&gt;&lt;record&gt;&lt;rec-number&gt;188&lt;/rec-number&gt;&lt;foreign-keys&gt;&lt;key app="EN" db-id="a5zpwxw5fxepzpedpx95exr922ptdv0d9dv9" timestamp="1609957494"&gt;188&lt;/key&gt;&lt;/foreign-keys&gt;&lt;ref-type name="Journal Article"&gt;17&lt;/ref-type&gt;&lt;contributors&gt;&lt;authors&gt;&lt;author&gt;Hubbard, Lauren&lt;/author&gt;&lt;author&gt;McSteen, Paula&lt;/author&gt;&lt;author&gt;Doebley, John&lt;/author&gt;&lt;author&gt;Hake, Sarah&lt;/author&gt;&lt;/authors&gt;&lt;/contributors&gt;&lt;titles&gt;&lt;title&gt;Expression patterns and mutant phenotype of teosinte branched1 correlate with growth suppression in maize and teosinte&lt;/title&gt;&lt;secondary-title&gt;Genetics&lt;/secondary-title&gt;&lt;/titles&gt;&lt;periodical&gt;&lt;full-title&gt;Genetics&lt;/full-title&gt;&lt;/periodical&gt;&lt;pages&gt;1927-1935&lt;/pages&gt;&lt;volume&gt;162&lt;/volume&gt;&lt;number&gt;4&lt;/number&gt;&lt;dates&gt;&lt;year&gt;2002&lt;/year&gt;&lt;/dates&gt;&lt;isbn&gt;0016-6731&lt;/isbn&gt;&lt;urls&gt;&lt;/urls&gt;&lt;/record&gt;&lt;/Cite&gt;&lt;Cite&gt;&lt;Author&gt;Neuffer&lt;/Author&gt;&lt;Year&gt;1968&lt;/Year&gt;&lt;RecNum&gt;187&lt;/RecNum&gt;&lt;record&gt;&lt;rec-number&gt;187&lt;/rec-number&gt;&lt;foreign-keys&gt;&lt;key app="EN" db-id="a5zpwxw5fxepzpedpx95exr922ptdv0d9dv9" timestamp="1609957493"&gt;187&lt;/key&gt;&lt;/foreign-keys&gt;&lt;ref-type name="Report"&gt;27&lt;/ref-type&gt;&lt;contributors&gt;&lt;authors&gt;&lt;author&gt;Neuffer, MG&lt;/author&gt;&lt;author&gt;Jones, Loring&lt;/author&gt;&lt;author&gt;Zuber, Marcus S&lt;/author&gt;&lt;/authors&gt;&lt;/contributors&gt;&lt;titles&gt;&lt;title&gt;The mutants of maize&lt;/title&gt;&lt;/titles&gt;&lt;dates&gt;&lt;year&gt;1968&lt;/year&gt;&lt;/dates&gt;&lt;publisher&gt;Crop Science Society of America Madison, Wisconsin&lt;/publisher&gt;&lt;urls&gt;&lt;/urls&gt;&lt;/record&gt;&lt;/Cite&gt;&lt;/EndNote&gt;</w:instrText>
      </w:r>
      <w:r>
        <w:fldChar w:fldCharType="separate"/>
      </w:r>
      <w:r>
        <w:t>(Hubbard et al. 2002; Neuffer et al. 1968)</w:t>
      </w:r>
      <w:r>
        <w:fldChar w:fldCharType="end"/>
      </w:r>
      <w:r>
        <w:t xml:space="preserve">, and were suggested as candidate genes for inflorescence variation in </w:t>
      </w:r>
      <w:proofErr w:type="spellStart"/>
      <w:r>
        <w:t>Poaceae</w:t>
      </w:r>
      <w:proofErr w:type="spellEnd"/>
      <w:r>
        <w:t xml:space="preserve"> </w:t>
      </w:r>
      <w:r>
        <w:fldChar w:fldCharType="begin"/>
      </w:r>
      <w:r>
        <w:instrText>ADDIN EN.CITE &lt;EndNote&gt;&lt;Cite&gt;&lt;Author&gt;Doust&lt;/Author&gt;&lt;Year&gt;2005&lt;/Year&gt;&lt;RecNum&gt;185&lt;/RecNum&gt;&lt;DisplayText&gt;(Doust et al. 2005)&lt;/DisplayText&gt;&lt;record&gt;&lt;rec-number&gt;185&lt;/rec-number&gt;&lt;foreign-keys&gt;&lt;key app="EN" db-id="a5zpwxw5fxepzpedpx95exr922ptdv0d9dv9" timestamp="1609801586"&gt;185&lt;/key&gt;&lt;/foreign-keys&gt;&lt;ref-type name="Journal Article"&gt;17&lt;/ref-type&gt;&lt;contributors&gt;&lt;authors&gt;&lt;author&gt;Doust, Andrew N.&lt;/author&gt;&lt;author&gt;Devos, Katrien M.&lt;/author&gt;&lt;author&gt;Gadberry, Mike D.&lt;/author&gt;&lt;author&gt;Gale, Mike D.&lt;/author&gt;&lt;author&gt;Kellogg, Elizabeth A.&lt;/author&gt;&lt;/authors&gt;&lt;/contributors&gt;&lt;titles&gt;&lt;title&gt;The Genetic Basis for Inflorescence Variation Between Foxtail and Green Millet (Poaceae)&lt;/title&gt;&lt;secondary-title&gt;Genetics&lt;/secondary-title&gt;&lt;/titles&gt;&lt;periodical&gt;&lt;full-title&gt;Genetics&lt;/full-title&gt;&lt;/periodical&gt;&lt;pages&gt;1659&lt;/pages&gt;&lt;volume&gt;169&lt;/volume&gt;&lt;number&gt;3&lt;/number&gt;&lt;dates&gt;&lt;year&gt;2005&lt;/year&gt;&lt;/dates&gt;&lt;urls&gt;&lt;related-urls&gt;&lt;url&gt;http://www.genetics.org/content/169/3/1659.abstract&lt;/url&gt;&lt;/related-urls&gt;&lt;/urls&gt;&lt;electronic-resource-num&gt;10.1534/genetics.104.035543&lt;/electronic-resource-num&gt;&lt;/record&gt;&lt;/Cite&gt;&lt;/EndNote&gt;</w:instrText>
      </w:r>
      <w:r>
        <w:fldChar w:fldCharType="separate"/>
      </w:r>
      <w:r>
        <w:t>(</w:t>
      </w:r>
      <w:proofErr w:type="spellStart"/>
      <w:r>
        <w:t>Doust</w:t>
      </w:r>
      <w:proofErr w:type="spellEnd"/>
      <w:r>
        <w:t xml:space="preserve"> et al. 2005)</w:t>
      </w:r>
      <w:r>
        <w:fldChar w:fldCharType="end"/>
      </w:r>
      <w:r>
        <w:t xml:space="preserve">. A number of key flowering genes were also found in our panicle QTL intervals. These genes are known to be involved in the photoperiodic flowering pathway and control panicle morphology in other grasses </w:t>
      </w:r>
      <w:r>
        <w:fldChar w:fldCharType="begin"/>
      </w:r>
      <w:r>
        <w:instrText>ADDIN EN.CITE</w:instrText>
      </w:r>
      <w:r>
        <w:fldChar w:fldCharType="begin"/>
      </w:r>
      <w:r>
        <w:instrText>ADDIN EN.CITE.DATA</w:instrText>
      </w:r>
      <w:r>
        <w:fldChar w:fldCharType="end"/>
      </w:r>
      <w:r>
        <w:fldChar w:fldCharType="separate"/>
      </w:r>
      <w:r>
        <w:t>(Shrestha et al. 2014; Tsuji et al. 2011)</w:t>
      </w:r>
      <w:r>
        <w:fldChar w:fldCharType="end"/>
      </w:r>
      <w:r>
        <w:t>. However, these candidate genes were not co-localized with flowering QTL that we identified, indicating the potentially complex functions of flowering time genes in the transition from vegetative to reproductive phases.</w:t>
      </w:r>
      <w:commentRangeEnd w:id="442"/>
      <w:r>
        <w:commentReference w:id="442"/>
      </w:r>
    </w:p>
    <w:p w14:paraId="38ABBF83" w14:textId="77777777" w:rsidR="00C97100" w:rsidRDefault="00850C5C">
      <w:pPr>
        <w:spacing w:after="0" w:line="480" w:lineRule="auto"/>
        <w:rPr>
          <w:del w:id="443" w:author="Birdy" w:date="2021-09-03T16:18:00Z"/>
        </w:rPr>
        <w:pPrChange w:id="444" w:author="Juengerlab" w:date="2021-09-14T11:52:00Z">
          <w:pPr>
            <w:spacing w:after="0" w:line="480" w:lineRule="auto"/>
            <w:ind w:firstLine="720"/>
          </w:pPr>
        </w:pPrChange>
      </w:pPr>
      <w:del w:id="445" w:author="Birdy" w:date="2021-09-03T16:18:00Z">
        <w:r>
          <w:delText>GO enrichment analysis identified 380 significant GO terms for genes within the QTL intervals for panicle traits. ‘Response to Auxin’ was one of the significantly enriched GO terms (</w:delText>
        </w:r>
        <w:r>
          <w:rPr>
            <w:i/>
          </w:rPr>
          <w:delText>p</w:delText>
        </w:r>
        <w:r>
          <w:delText xml:space="preserve">=0.0012). This is an exciting result as the auxin signaling pathway has been previously shown to be important in panicle meristem development and affects primary branching number in rice and other grasses </w:delText>
        </w:r>
      </w:del>
      <w:r>
        <w:fldChar w:fldCharType="begin"/>
      </w:r>
      <w:r>
        <w:instrText>ADDIN EN.CITE</w:instrText>
      </w:r>
      <w:r>
        <w:fldChar w:fldCharType="begin"/>
      </w:r>
      <w:r>
        <w:instrText>ADDIN EN.CITE.DATA</w:instrText>
      </w:r>
      <w:r>
        <w:fldChar w:fldCharType="end"/>
      </w:r>
      <w:r>
        <w:fldChar w:fldCharType="separate"/>
      </w:r>
      <w:del w:id="446" w:author="Birdy" w:date="2021-09-03T16:18:00Z">
        <w:r>
          <w:delText>(He et al. 2018; Zhang and Yuan 2014)</w:delText>
        </w:r>
      </w:del>
      <w:r>
        <w:fldChar w:fldCharType="end"/>
      </w:r>
      <w:del w:id="447" w:author="Birdy" w:date="2021-09-03T16:18:00Z">
        <w:r>
          <w:delText>. Several other significant terms</w:delText>
        </w:r>
        <w:r>
          <w:rPr>
            <w:color w:val="000000"/>
          </w:rPr>
          <w:delText xml:space="preserve"> that are </w:delText>
        </w:r>
        <w:r>
          <w:delText>relevant to our study traits include ‘response to oxidative stress’ and ‘</w:delText>
        </w:r>
        <w:r>
          <w:rPr>
            <w:color w:val="000000"/>
          </w:rPr>
          <w:delText>H4/H2A histone acetyltransferase complex’</w:delText>
        </w:r>
        <w:r>
          <w:delText xml:space="preserve"> </w:delText>
        </w:r>
      </w:del>
      <w:r>
        <w:fldChar w:fldCharType="begin"/>
      </w:r>
      <w:r>
        <w:instrText>ADDIN EN.CITE</w:instrText>
      </w:r>
      <w:r>
        <w:fldChar w:fldCharType="begin"/>
      </w:r>
      <w:r>
        <w:instrText>ADDIN EN.CITE.DATA</w:instrText>
      </w:r>
      <w:r>
        <w:fldChar w:fldCharType="end"/>
      </w:r>
      <w:r>
        <w:fldChar w:fldCharType="separate"/>
      </w:r>
      <w:del w:id="448" w:author="Birdy" w:date="2021-09-03T16:18:00Z">
        <w:r>
          <w:delText>(Boycheva et al. 2014; Deng et al. 2007; Peng et al. 2018; Wu et al. 2017; Yano et al. 2019)</w:delText>
        </w:r>
      </w:del>
      <w:r>
        <w:fldChar w:fldCharType="end"/>
      </w:r>
      <w:del w:id="449" w:author="Birdy" w:date="2021-09-03T16:18:00Z">
        <w:r>
          <w:delText>. These results point to potentially interesting candidate genes and hormone-related pathways that are likely important in panicle development.</w:delText>
        </w:r>
      </w:del>
    </w:p>
    <w:p w14:paraId="2FDEC481" w14:textId="77777777" w:rsidR="00C97100" w:rsidRDefault="00850C5C">
      <w:pPr>
        <w:spacing w:after="0" w:line="480" w:lineRule="auto"/>
        <w:pPrChange w:id="450" w:author="Juengerlab" w:date="2021-09-14T11:52:00Z">
          <w:pPr>
            <w:spacing w:after="0" w:line="480" w:lineRule="auto"/>
            <w:ind w:firstLine="720"/>
          </w:pPr>
        </w:pPrChange>
      </w:pPr>
      <w:r>
        <w:rPr>
          <w:b/>
          <w:sz w:val="28"/>
          <w:szCs w:val="28"/>
        </w:rPr>
        <w:t>Discussion</w:t>
      </w:r>
    </w:p>
    <w:p w14:paraId="10256062" w14:textId="77777777" w:rsidR="00C97100" w:rsidRDefault="00850C5C">
      <w:pPr>
        <w:spacing w:after="0" w:line="480" w:lineRule="auto"/>
        <w:ind w:firstLine="720"/>
        <w:pPrChange w:id="451" w:author="Juengerlab" w:date="2021-09-14T11:51:00Z">
          <w:pPr>
            <w:spacing w:after="0" w:line="480" w:lineRule="auto"/>
          </w:pPr>
        </w:pPrChange>
      </w:pPr>
      <w:r>
        <w:t xml:space="preserve">There has been considerable interest in the molecular mechanisms of G x E across a diversity of phenotypes, species, and environments. G x E is common and is often driven by differential sensitivity of alleles and may play an important role in adaptive plasticity and local adaptation </w:t>
      </w:r>
      <w:r>
        <w:fldChar w:fldCharType="begin"/>
      </w:r>
      <w:r>
        <w:instrText>ADDIN EN.CITE &lt;EndNote&gt;&lt;Cite&gt;&lt;Author&gt;Des Marais&lt;/Author&gt;&lt;Year&gt;2013&lt;/Year&gt;&lt;RecNum&gt;4&lt;/RecNum&gt;&lt;DisplayText&gt;(Des Marais et al.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fldChar w:fldCharType="separate"/>
      </w:r>
      <w:r>
        <w:t>(Des Marais et al. 2013)</w:t>
      </w:r>
      <w:r>
        <w:fldChar w:fldCharType="end"/>
      </w:r>
      <w:r>
        <w:t>. With its large scale, our study evaluated the genetic basis and examined the QTL x E of panicle morphological traits in switchgrass grown at 10 field sites in the central United States (Figure 1). Overall, we detected moderate heritability (except for the field site Stillwater, OK) for panicle traits (Table 2) and positive phenotypic and genetic correlations between traits at each site (Table 3). These data suggest considerable standing genetic variation in inflorescence characteristics available for natural or artificial selection to act upon. We identified several QTL with significant QTL x E effects, indicating that panicle traits in switchgrass result from the combination of QTL and environment. We also detected pleiotropic effects between panicle traits and flowering time as well as tiller count and biomass, suggesting a possible shared genetic basis between different traits.</w:t>
      </w:r>
    </w:p>
    <w:p w14:paraId="04EF4913" w14:textId="77777777" w:rsidR="00C97100" w:rsidRDefault="00850C5C">
      <w:pPr>
        <w:spacing w:after="0" w:line="480" w:lineRule="auto"/>
        <w:ind w:firstLine="720"/>
      </w:pPr>
      <w:r>
        <w:t xml:space="preserve"> Our study identified genomic regions (QTL) that contribute to panicle trait variation across a broad latitudinal gradient. These QTL exhibited constant effects (i.e., no QTL x E), antagonistic pleiotropy, or condition-specific effects across the studied environmental gradients. QTLs with condition-specific effects often confer an advantage in some environments but no effect in other </w:t>
      </w:r>
      <w:r>
        <w:lastRenderedPageBreak/>
        <w:t xml:space="preserve">environments </w:t>
      </w:r>
      <w:r>
        <w:fldChar w:fldCharType="begin"/>
      </w:r>
      <w:r>
        <w:instrText>ADDIN EN.CITE &lt;EndNote&gt;&lt;Cite&gt;&lt;Author&gt;El-Soda&lt;/Author&gt;&lt;Year&gt;2014&lt;/Year&gt;&lt;RecNum&gt;29&lt;/RecNum&gt;&lt;DisplayText&gt;(El-Soda et al. 2014)&lt;/DisplayText&gt;&lt;record&gt;&lt;rec-number&gt;29&lt;/rec-number&gt;&lt;foreign-keys&gt;&lt;key app="EN" db-id="sp0ssrpdupf00rewwew5dfv60x2205pvf2e2" timestamp="1570127368"&gt;29&lt;/key&gt;&lt;/foreign-keys&gt;&lt;ref-type name="Journal Article"&gt;17&lt;/ref-type&gt;&lt;contributors&gt;&lt;authors&gt;&lt;author&gt;El-Soda, Mohamed&lt;/author&gt;&lt;author&gt;Malosetti, Marcos&lt;/author&gt;&lt;author&gt;Zwaan, Bas J.&lt;/author&gt;&lt;author&gt;Koornneef, Maarten&lt;/author&gt;&lt;author&gt;Aarts, Mark G. M.&lt;/author&gt;&lt;/authors&gt;&lt;/contributors&gt;&lt;titles&gt;&lt;title&gt;Genotype × environment interaction QTL mapping in plants: lessons from Arabidopsis&lt;/title&gt;&lt;secondary-title&gt;Trends in Plant Science&lt;/secondary-title&gt;&lt;/titles&gt;&lt;periodical&gt;&lt;full-title&gt;Trends in Plant Science&lt;/full-title&gt;&lt;/periodical&gt;&lt;pages&gt;390-398&lt;/pages&gt;&lt;volume&gt;19&lt;/volume&gt;&lt;number&gt;6&lt;/number&gt;&lt;keywords&gt;&lt;keyword&gt;genotype × environment interaction&lt;/keyword&gt;&lt;keyword&gt;QTL × environment interaction&lt;/keyword&gt;&lt;keyword&gt;phenotypic plasticity&lt;/keyword&gt;&lt;keyword&gt;antagonistic pleiotropy&lt;/keyword&gt;&lt;/keywords&gt;&lt;dates&gt;&lt;year&gt;2014&lt;/year&gt;&lt;pub-dates&gt;&lt;date&gt;2014/06/01/&lt;/date&gt;&lt;/pub-dates&gt;&lt;/dates&gt;&lt;isbn&gt;1360-1385&lt;/isbn&gt;&lt;urls&gt;&lt;related-urls&gt;&lt;url&gt;http://www.sciencedirect.com/science/article/pii/S1360138514000028&lt;/url&gt;&lt;/related-urls&gt;&lt;/urls&gt;&lt;electronic-resource-num&gt;https://doi.org/10.1016/j.tplants.2014.01.001&lt;/electronic-resource-num&gt;&lt;/record&gt;&lt;/Cite&gt;&lt;/EndNote&gt;</w:instrText>
      </w:r>
      <w:r>
        <w:fldChar w:fldCharType="separate"/>
      </w:r>
      <w:r>
        <w:t>(El-Soda et al. 2014)</w:t>
      </w:r>
      <w:r>
        <w:fldChar w:fldCharType="end"/>
      </w:r>
      <w:r>
        <w:t xml:space="preserve">. Antagonistic pleiotropy is a genetic trade-off at an individual locus or QTL, that results in opposite effects (i.e., sign change) on a trait in different environments </w:t>
      </w:r>
      <w:r>
        <w:fldChar w:fldCharType="begin"/>
      </w:r>
      <w:r>
        <w:instrText>ADDIN EN.CITE &lt;EndNote&gt;&lt;Cite&gt;&lt;Author&gt;Wadgymar&lt;/Author&gt;&lt;Year&gt;2017&lt;/Year&gt;&lt;RecNum&gt;92&lt;/RecNum&gt;&lt;DisplayText&gt;(Wadgymar et al. 2017)&lt;/DisplayText&gt;&lt;record&gt;&lt;rec-number&gt;92&lt;/rec-number&gt;&lt;foreign-keys&gt;&lt;key app="EN" db-id="a5zpwxw5fxepzpedpx95exr922ptdv0d9dv9" timestamp="1605377481"&gt;92&lt;/key&gt;&lt;/foreign-keys&gt;&lt;ref-type name="Journal Article"&gt;17&lt;/ref-type&gt;&lt;contributors&gt;&lt;authors&gt;&lt;author&gt;Wadgymar, Susana M.&lt;/author&gt;&lt;author&gt;Lowry, David B.&lt;/author&gt;&lt;author&gt;Gould, Billie A.&lt;/author&gt;&lt;author&gt;Byron, Caitlyn N.&lt;/author&gt;&lt;author&gt;Mactavish, Rachel M.&lt;/author&gt;&lt;author&gt;Anderson, Jill T.&lt;/author&gt;&lt;/authors&gt;&lt;/contributors&gt;&lt;titles&gt;&lt;title&gt;Identifying targets and agents of selection: innovative methods to evaluate the processes that contribute to local adaptation&lt;/title&gt;&lt;secondary-title&gt;Methods in Ecology and Evolution&lt;/secondary-title&gt;&lt;/titles&gt;&lt;periodical&gt;&lt;full-title&gt;Methods in Ecology and Evolution&lt;/full-title&gt;&lt;/periodical&gt;&lt;pages&gt;738-749&lt;/pages&gt;&lt;volume&gt;8&lt;/volume&gt;&lt;number&gt;6&lt;/number&gt;&lt;keywords&gt;&lt;keyword&gt;conditional neutrality&lt;/keyword&gt;&lt;keyword&gt;environmental gradient&lt;/keyword&gt;&lt;keyword&gt;field manipulation&lt;/keyword&gt;&lt;keyword&gt;genetic trade-off&lt;/keyword&gt;&lt;keyword&gt;reciprocal transplant experiment&lt;/keyword&gt;&lt;/keywords&gt;&lt;dates&gt;&lt;year&gt;2017&lt;/year&gt;&lt;pub-dates&gt;&lt;date&gt;2017/06/01&lt;/date&gt;&lt;/pub-dates&gt;&lt;/dates&gt;&lt;publisher&gt;John Wiley &amp;amp; Sons, Ltd&lt;/publisher&gt;&lt;isbn&gt;2041-210X&lt;/isbn&gt;&lt;work-type&gt;https://doi.org/10.1111/2041-210X.12777&lt;/work-type&gt;&lt;urls&gt;&lt;related-urls&gt;&lt;url&gt;https://doi.org/10.1111/2041-210X.12777&lt;/url&gt;&lt;/related-urls&gt;&lt;/urls&gt;&lt;electronic-resource-num&gt;https://doi.org/10.1111/2041-210X.12777&lt;/electronic-resource-num&gt;&lt;access-date&gt;2020/11/14&lt;/access-date&gt;&lt;/record&gt;&lt;/Cite&gt;&lt;/EndNote&gt;</w:instrText>
      </w:r>
      <w:r>
        <w:fldChar w:fldCharType="separate"/>
      </w:r>
      <w:r>
        <w:t>(Wadgymar et al. 2017)</w:t>
      </w:r>
      <w:r>
        <w:fldChar w:fldCharType="end"/>
      </w:r>
      <w:r>
        <w:t xml:space="preserve">. Studying the molecular genetic basis of specific QTL should greatly contribute to the mechanistic understanding of such QTL x E. In our study, most of the QTL are conditionally neutral. This is consistent with a recent meta-analyses which found that asymmetry of QTL effect is more often caused by conditional neutrality than it is by trades-offs </w:t>
      </w:r>
      <w:r>
        <w:fldChar w:fldCharType="begin"/>
      </w:r>
      <w:r>
        <w:instrText>ADDIN EN.CITE &lt;EndNote&gt;&lt;Cite&gt;&lt;Author&gt;Wadgymar&lt;/Author&gt;&lt;Year&gt;2017&lt;/Year&gt;&lt;RecNum&gt;92&lt;/RecNum&gt;&lt;DisplayText&gt;(Wadgymar et al. 2017)&lt;/DisplayText&gt;&lt;record&gt;&lt;rec-number&gt;92&lt;/rec-number&gt;&lt;foreign-keys&gt;&lt;key app="EN" db-id="a5zpwxw5fxepzpedpx95exr922ptdv0d9dv9" timestamp="1605377481"&gt;92&lt;/key&gt;&lt;/foreign-keys&gt;&lt;ref-type name="Journal Article"&gt;17&lt;/ref-type&gt;&lt;contributors&gt;&lt;authors&gt;&lt;author&gt;Wadgymar, Susana M.&lt;/author&gt;&lt;author&gt;Lowry, David B.&lt;/author&gt;&lt;author&gt;Gould, Billie A.&lt;/author&gt;&lt;author&gt;Byron, Caitlyn N.&lt;/author&gt;&lt;author&gt;Mactavish, Rachel M.&lt;/author&gt;&lt;author&gt;Anderson, Jill T.&lt;/author&gt;&lt;/authors&gt;&lt;/contributors&gt;&lt;titles&gt;&lt;title&gt;Identifying targets and agents of selection: innovative methods to evaluate the processes that contribute to local adaptation&lt;/title&gt;&lt;secondary-title&gt;Methods in Ecology and Evolution&lt;/secondary-title&gt;&lt;/titles&gt;&lt;periodical&gt;&lt;full-title&gt;Methods in Ecology and Evolution&lt;/full-title&gt;&lt;/periodical&gt;&lt;pages&gt;738-749&lt;/pages&gt;&lt;volume&gt;8&lt;/volume&gt;&lt;number&gt;6&lt;/number&gt;&lt;keywords&gt;&lt;keyword&gt;conditional neutrality&lt;/keyword&gt;&lt;keyword&gt;environmental gradient&lt;/keyword&gt;&lt;keyword&gt;field manipulation&lt;/keyword&gt;&lt;keyword&gt;genetic trade-off&lt;/keyword&gt;&lt;keyword&gt;reciprocal transplant experiment&lt;/keyword&gt;&lt;/keywords&gt;&lt;dates&gt;&lt;year&gt;2017&lt;/year&gt;&lt;pub-dates&gt;&lt;date&gt;2017/06/01&lt;/date&gt;&lt;/pub-dates&gt;&lt;/dates&gt;&lt;publisher&gt;John Wiley &amp;amp; Sons, Ltd&lt;/publisher&gt;&lt;isbn&gt;2041-210X&lt;/isbn&gt;&lt;work-type&gt;https://doi.org/10.1111/2041-210X.12777&lt;/work-type&gt;&lt;urls&gt;&lt;related-urls&gt;&lt;url&gt;https://doi.org/10.1111/2041-210X.12777&lt;/url&gt;&lt;/related-urls&gt;&lt;/urls&gt;&lt;electronic-resource-num&gt;https://doi.org/10.1111/2041-210X.12777&lt;/electronic-resource-num&gt;&lt;access-date&gt;2020/11/14&lt;/access-date&gt;&lt;/record&gt;&lt;/Cite&gt;&lt;/EndNote&gt;</w:instrText>
      </w:r>
      <w:r>
        <w:fldChar w:fldCharType="separate"/>
      </w:r>
      <w:r>
        <w:t>(Wadgymar et al. 2017)</w:t>
      </w:r>
      <w:r>
        <w:fldChar w:fldCharType="end"/>
      </w:r>
      <w:r>
        <w:t xml:space="preserve">. For the few cases of putative QTL x E in our results, it could be possibly due to the differential survival of plants at the various locations, especially in the northern site South Dakota and in the southern site TX. Differential mortality of non-cold tolerant genotypes in South Dakota and non-heat tolerant genotypes in Texas could cause differential effects across locations. However, further examination of the survivorship found that more than 80% of plants survived at least at seven field sites. Overall, our results show that panicle traits are controlled by a combination of QTL and the environment and, in a number of cases, their interaction with the environment. </w:t>
      </w:r>
    </w:p>
    <w:p w14:paraId="6AD31D97" w14:textId="77777777" w:rsidR="00C97100" w:rsidRDefault="00850C5C">
      <w:pPr>
        <w:spacing w:after="0" w:line="480" w:lineRule="auto"/>
        <w:ind w:firstLine="720"/>
        <w:rPr>
          <w:del w:id="452" w:author="Birdy" w:date="2021-09-03T16:19:00Z"/>
        </w:rPr>
      </w:pPr>
      <w:del w:id="453" w:author="Birdy" w:date="2021-09-03T16:19:00Z">
        <w:r>
          <w:delText xml:space="preserve">Inflorescence architecture is influenced by the vegetative-to-reproductive phase transition, which also largely determines patterns of vegetative growth and resource allocation. In our study, 11 of 18 inflorescence QTLs co-localized with flowering time or vegetative growth genomic intervals, which supports the hypothesis that pleiotropy impacts the phenotypic integration of these vegetative and reproductive structures. An exciting opportunity lies in the search for the candidate genes that may underlie this integration. Fortunately, extensive genetic mapping efforts in crops and model systems have identified a number of candidate genes and a basic understanding of their role in the development of the inflorescence. For example, a locus on chromosome 9N (at 38.02 cM) was associated with the whole process of vegetative-to-reproductive transition (PL, PBN, SBN, FL50, TC and BIO). This QTL cluster is in the vicinity of homologs of </w:delText>
        </w:r>
        <w:r>
          <w:rPr>
            <w:i/>
          </w:rPr>
          <w:delText>OsCOL</w:delText>
        </w:r>
        <w:r>
          <w:rPr>
            <w:i/>
            <w:vertAlign w:val="subscript"/>
          </w:rPr>
          <w:delText>10</w:delText>
        </w:r>
        <w:r>
          <w:delText xml:space="preserve"> and </w:delText>
        </w:r>
        <w:r>
          <w:rPr>
            <w:i/>
          </w:rPr>
          <w:delText>OsTB1</w:delText>
        </w:r>
        <w:r>
          <w:delText xml:space="preserve">, which are known as the key regulators in flowering and branch development </w:delText>
        </w:r>
      </w:del>
      <w:r>
        <w:fldChar w:fldCharType="begin"/>
      </w:r>
      <w:r>
        <w:instrText>ADDIN EN.CITE</w:instrText>
      </w:r>
      <w:commentRangeStart w:id="454"/>
      <w:r>
        <w:fldChar w:fldCharType="begin"/>
      </w:r>
      <w:r>
        <w:instrText>ADDIN EN.CITE.DATA</w:instrText>
      </w:r>
      <w:r>
        <w:fldChar w:fldCharType="end"/>
      </w:r>
      <w:r>
        <w:fldChar w:fldCharType="separate"/>
      </w:r>
      <w:del w:id="455" w:author="Birdy" w:date="2021-09-03T16:19:00Z">
        <w:r>
          <w:delText>(Takeda et al. 2003; Tan et al. 2016)</w:delText>
        </w:r>
      </w:del>
      <w:r>
        <w:fldChar w:fldCharType="end"/>
      </w:r>
      <w:del w:id="456" w:author="Birdy" w:date="2021-09-03T16:19:00Z">
        <w:r>
          <w:delText xml:space="preserve">. Specifically, </w:delText>
        </w:r>
        <w:r>
          <w:rPr>
            <w:i/>
          </w:rPr>
          <w:delText>OsCOL</w:delText>
        </w:r>
        <w:r>
          <w:rPr>
            <w:i/>
            <w:vertAlign w:val="subscript"/>
          </w:rPr>
          <w:delText>10</w:delText>
        </w:r>
        <w:r>
          <w:delText xml:space="preserve"> functions as a flowering time repressor downstream of </w:delText>
        </w:r>
        <w:r>
          <w:rPr>
            <w:i/>
          </w:rPr>
          <w:delText>Ghd7</w:delText>
        </w:r>
        <w:r>
          <w:delText xml:space="preserve"> and the </w:delText>
        </w:r>
        <w:r>
          <w:rPr>
            <w:i/>
          </w:rPr>
          <w:delText>OsTB1</w:delText>
        </w:r>
        <w:r>
          <w:delText xml:space="preserve"> gene negatively regulates lateral branching in rice. Moreover, the locus on chromosome 3K (at 38 cM) was clustered with QTLs for PBN, FL50 and TC. Significantly, this QTL clustering region had large eﬀects for PBN, suggesting a major QTL that coordinates vegetative and reproductive processes. We identified a homolog of GA2ox3 in this region, which is considered as a key factor in gibberellin catabolism and plays a central role in plant development </w:delText>
        </w:r>
      </w:del>
      <w:r>
        <w:fldChar w:fldCharType="begin"/>
      </w:r>
      <w:r>
        <w:instrText>ADDIN EN.CITE &lt;EndNote&gt;&lt;Cite&gt;&lt;Author&gt;Sakamoto&lt;/Author&gt;&lt;Year&gt;2004&lt;/Year&gt;&lt;RecNum&gt;161&lt;/RecNum&gt;&lt;DisplayText&gt;(Sakamoto et al. 2004)&lt;/DisplayText&gt;&lt;record&gt;&lt;rec-number&gt;161&lt;/rec-number&gt;&lt;foreign-keys&gt;&lt;key app="EN" db-id="a5zpwxw5fxepzpedpx95exr922ptdv0d9dv9" timestamp="1605925420"&gt;161&lt;/key&gt;&lt;/foreign-keys&gt;&lt;ref-type name="Journal Article"&gt;17&lt;/ref-type&gt;&lt;contributors&gt;&lt;authors&gt;&lt;author&gt;Sakamoto, Tomoaki&lt;/author&gt;&lt;author&gt;Miura, Koutarou&lt;/author&gt;&lt;author&gt;Itoh, Hironori&lt;/author&gt;&lt;author&gt;Tatsumi, Tomoko&lt;/author&gt;&lt;author&gt;Ueguchi-Tanaka, Miyako&lt;/author&gt;&lt;author&gt;Ishiyama, Kanako&lt;/author&gt;&lt;author&gt;Kobayashi, Masatomo&lt;/author&gt;&lt;author&gt;Agrawal, Ganesh K.&lt;/author&gt;&lt;author&gt;Takeda, Shin&lt;/author&gt;&lt;author&gt;Abe, Kiyomi&lt;/author&gt;&lt;author&gt;Miyao, Akio&lt;/author&gt;&lt;author&gt;Hirochika, Hirohiko&lt;/author&gt;&lt;author&gt;Kitano, Hidemi&lt;/author&gt;&lt;author&gt;Ashikari, Motoyuki&lt;/author&gt;&lt;author&gt;Matsuoka, Makoto&lt;/author&gt;&lt;/authors&gt;&lt;/contributors&gt;&lt;titles&gt;&lt;title&gt;An Overview of Gibberellin Metabolism Enzyme Genes and Their Related Mutants in Rice&lt;/title&gt;&lt;secondary-title&gt;Plant Physiology&lt;/secondary-title&gt;&lt;/titles&gt;&lt;periodical&gt;&lt;full-title&gt;Plant Physiology&lt;/full-title&gt;&lt;/periodical&gt;&lt;pages&gt;1642&lt;/pages&gt;&lt;volume&gt;134&lt;/volume&gt;&lt;number&gt;4&lt;/number&gt;&lt;dates&gt;&lt;year&gt;2004&lt;/year&gt;&lt;/dates&gt;&lt;urls&gt;&lt;related-urls&gt;&lt;url&gt;http://www.plantphysiol.org/content/134/4/1642.abstract&lt;/url&gt;&lt;/related-urls&gt;&lt;/urls&gt;&lt;electronic-resource-num&gt;10.1104/pp.103.033696&lt;/electronic-resource-num&gt;&lt;/record&gt;&lt;/Cite&gt;&lt;/EndNote&gt;</w:instrText>
      </w:r>
      <w:r>
        <w:fldChar w:fldCharType="separate"/>
      </w:r>
      <w:del w:id="457" w:author="Birdy" w:date="2021-09-03T16:19:00Z">
        <w:r>
          <w:delText>(Sakamoto et al. 2004)</w:delText>
        </w:r>
      </w:del>
      <w:r>
        <w:fldChar w:fldCharType="end"/>
      </w:r>
      <w:del w:id="458" w:author="Birdy" w:date="2021-09-03T16:19:00Z">
        <w:r>
          <w:delText>. These results imply that there may be a shared genetic basis between vegetative and reproductive divergence within switchgrass populations.</w:delText>
        </w:r>
      </w:del>
      <w:commentRangeStart w:id="459"/>
      <w:commentRangeEnd w:id="454"/>
      <w:r>
        <w:commentReference w:id="454"/>
      </w:r>
    </w:p>
    <w:p w14:paraId="402312D5" w14:textId="77777777" w:rsidR="00C97100" w:rsidRDefault="00850C5C">
      <w:pPr>
        <w:spacing w:after="0" w:line="480" w:lineRule="auto"/>
        <w:ind w:firstLine="720"/>
        <w:rPr>
          <w:del w:id="460" w:author="Birdy" w:date="2021-09-03T16:19:00Z"/>
        </w:rPr>
      </w:pPr>
      <w:del w:id="461" w:author="Birdy" w:date="2021-09-03T16:19:00Z">
        <w:r>
          <w:delText>Genomic selection and prediction have been widely used in plant bre</w:delText>
        </w:r>
        <w:commentRangeStart w:id="462"/>
        <w:commentRangeEnd w:id="459"/>
        <w:r>
          <w:commentReference w:id="459"/>
        </w:r>
        <w:r>
          <w:delText xml:space="preserve">eding and implemented in may crops </w:delText>
        </w:r>
      </w:del>
      <w:r>
        <w:fldChar w:fldCharType="begin"/>
      </w:r>
      <w:r>
        <w:instrText>ADDIN EN.CITE</w:instrText>
      </w:r>
      <w:r>
        <w:fldChar w:fldCharType="begin"/>
      </w:r>
      <w:r>
        <w:instrText>ADDIN EN.CITE.DATA</w:instrText>
      </w:r>
      <w:r>
        <w:fldChar w:fldCharType="end"/>
      </w:r>
      <w:r>
        <w:fldChar w:fldCharType="separate"/>
      </w:r>
      <w:del w:id="463" w:author="Birdy" w:date="2021-09-03T16:19:00Z">
        <w:r>
          <w:delText>(Crossa et al. 2014; Rutkoski et al. 2011; Spindel et al. 2015)</w:delText>
        </w:r>
      </w:del>
      <w:r>
        <w:fldChar w:fldCharType="end"/>
      </w:r>
      <w:del w:id="464" w:author="Birdy" w:date="2021-09-03T16:19:00Z">
        <w:r>
          <w:delText xml:space="preserve"> since it was proposed </w:delText>
        </w:r>
      </w:del>
      <w:r>
        <w:fldChar w:fldCharType="begin"/>
      </w:r>
      <w:r>
        <w:instrText>ADDIN EN.CITE &lt;EndNote&gt;&lt;Cite&gt;&lt;Author&gt;Meuwissen&lt;/Author&gt;&lt;Year&gt;2001&lt;/Year&gt;&lt;RecNum&gt;192&lt;/RecNum&gt;&lt;DisplayText&gt;(Meuwissen et al. 2001)&lt;/DisplayText&gt;&lt;record&gt;&lt;rec-number&gt;192&lt;/rec-number&gt;&lt;foreign-keys&gt;&lt;key app="EN" db-id="a5zpwxw5fxepzpedpx95exr922ptdv0d9dv9" timestamp="1611163859"&gt;192&lt;/key&gt;&lt;/foreign-keys&gt;&lt;ref-type name="Journal Article"&gt;17&lt;/ref-type&gt;&lt;contributors&gt;&lt;authors&gt;&lt;author&gt;Meuwissen, T. H.&lt;/author&gt;&lt;author&gt;Hayes, B. J.&lt;/author&gt;&lt;author&gt;Goddard, M. E.&lt;/author&gt;&lt;/authors&gt;&lt;/contributors&gt;&lt;auth-address&gt;Research Institute of Animal Science and Health, 8200 AB Lelystad, The Netherlands. t.h.e.meuwissen@id.dlo.nl&lt;/auth-address&gt;&lt;titles&gt;&lt;title&gt;Prediction of total genetic value using genome-wide dense marker maps&lt;/title&gt;&lt;secondary-title&gt;Genetics&lt;/secondary-title&gt;&lt;alt-title&gt;Genetics&lt;/alt-title&gt;&lt;/titles&gt;&lt;periodical&gt;&lt;full-title&gt;Genetics&lt;/full-title&gt;&lt;/periodical&gt;&lt;alt-periodical&gt;&lt;full-title&gt;Genetics&lt;/full-title&gt;&lt;/alt-periodical&gt;&lt;pages&gt;1819-29&lt;/pages&gt;&lt;volume&gt;157&lt;/volume&gt;&lt;number&gt;4&lt;/number&gt;&lt;edition&gt;2001/04/06&lt;/edition&gt;&lt;keywords&gt;&lt;keyword&gt;Animals&lt;/keyword&gt;&lt;keyword&gt;Bayes Theorem&lt;/keyword&gt;&lt;keyword&gt;Breeding&lt;/keyword&gt;&lt;keyword&gt;*Computer Simulation&lt;/keyword&gt;&lt;keyword&gt;Genetic Markers&lt;/keyword&gt;&lt;keyword&gt;Haplotypes&lt;/keyword&gt;&lt;keyword&gt;Least-Squares Analysis&lt;/keyword&gt;&lt;keyword&gt;*Linkage Disequilibrium&lt;/keyword&gt;&lt;keyword&gt;*Models, Genetic&lt;/keyword&gt;&lt;keyword&gt;*Quantitative Trait, Heritable&lt;/keyword&gt;&lt;/keywords&gt;&lt;dates&gt;&lt;year&gt;2001&lt;/year&gt;&lt;pub-dates&gt;&lt;date&gt;Apr&lt;/date&gt;&lt;/pub-dates&gt;&lt;/dates&gt;&lt;isbn&gt;0016-6731 (Print)&amp;#xD;0016-6731&lt;/isbn&gt;&lt;accession-num&gt;11290733&lt;/accession-num&gt;&lt;urls&gt;&lt;/urls&gt;&lt;custom2&gt;PMC1461589&lt;/custom2&gt;&lt;remote-database-provider&gt;NLM&lt;/remote-database-provider&gt;&lt;language&gt;eng&lt;/language&gt;&lt;/record&gt;&lt;/Cite&gt;&lt;/EndNote&gt;</w:instrText>
      </w:r>
      <w:r>
        <w:fldChar w:fldCharType="separate"/>
      </w:r>
      <w:del w:id="465" w:author="Birdy" w:date="2021-09-03T16:19:00Z">
        <w:r>
          <w:delText>(Meuwissen et al. 2001)</w:delText>
        </w:r>
      </w:del>
      <w:r>
        <w:fldChar w:fldCharType="end"/>
      </w:r>
      <w:del w:id="466" w:author="Birdy" w:date="2021-09-03T16:19:00Z">
        <w:r>
          <w:delText xml:space="preserve">. Recent research has begun to develop and improve existing statistical models for genomic selection as the successful genomic selection implementation is closely connected to the accuracy of the model predictions </w:delText>
        </w:r>
      </w:del>
      <w:r>
        <w:fldChar w:fldCharType="begin"/>
      </w:r>
      <w:r>
        <w:instrText>ADDIN EN.CITE &lt;EndNote&gt;&lt;Cite&gt;&lt;Author&gt;Montesinos-López&lt;/Author&gt;&lt;Year&gt;2019&lt;/Year&gt;&lt;RecNum&gt;186&lt;/RecNum&gt;&lt;DisplayText&gt;(Montesinos-López et al. 2019)&lt;/DisplayText&gt;&lt;record&gt;&lt;rec-number&gt;186&lt;/rec-number&gt;&lt;foreign-keys&gt;&lt;key app="EN" db-id="a5zpwxw5fxepzpedpx95exr922ptdv0d9dv9" timestamp="1609951696"&gt;186&lt;/key&gt;&lt;/foreign-keys&gt;&lt;ref-type name="Journal Article"&gt;17&lt;/ref-type&gt;&lt;contributors&gt;&lt;authors&gt;&lt;author&gt;Montesinos-López, Osval A.&lt;/author&gt;&lt;author&gt;Montesinos-López, Abelardo&lt;/author&gt;&lt;author&gt;Luna-Vázquez, Francisco Javier&lt;/author&gt;&lt;author&gt;Toledo, Fernando H.&lt;/author&gt;&lt;author&gt;Pérez-Rodríguez, Paulino&lt;/author&gt;&lt;author&gt;Lillemo, Morten&lt;/author&gt;&lt;author&gt;Crossa, José&lt;/author&gt;&lt;/authors&gt;&lt;/contributors&gt;&lt;titles&gt;&lt;title&gt;An R Package for Bayesian Analysis of Multi-environment and Multi-trait Multi-environment Data for Genome-Based Prediction&lt;/title&gt;&lt;secondary-title&gt;G3: Genes|Genomes|Genetics&lt;/secondary-title&gt;&lt;/titles&gt;&lt;periodical&gt;&lt;full-title&gt;G3: Genes|Genomes|Genetics&lt;/full-title&gt;&lt;/periodical&gt;&lt;pages&gt;1355&lt;/pages&gt;&lt;volume&gt;9&lt;/volume&gt;&lt;number&gt;5&lt;/number&gt;&lt;dates&gt;&lt;year&gt;2019&lt;/year&gt;&lt;/dates&gt;&lt;urls&gt;&lt;related-urls&gt;&lt;url&gt;http://www.g3journal.org/content/9/5/1355.abstract&lt;/url&gt;&lt;/related-urls&gt;&lt;/urls&gt;&lt;electronic-resource-num&gt;10.1534/g3.119.400126&lt;/electronic-resource-num&gt;&lt;/record&gt;&lt;/Cite&gt;&lt;/EndNote&gt;</w:instrText>
      </w:r>
      <w:r>
        <w:fldChar w:fldCharType="separate"/>
      </w:r>
      <w:del w:id="467" w:author="Birdy" w:date="2021-09-03T16:19:00Z">
        <w:r>
          <w:delText>(Montesinos-López et al. 2019)</w:delText>
        </w:r>
      </w:del>
      <w:r>
        <w:fldChar w:fldCharType="end"/>
      </w:r>
      <w:del w:id="468" w:author="Birdy" w:date="2021-09-03T16:19:00Z">
        <w:r>
          <w:delText xml:space="preserve">. The Bayesian multi-trait and multi-environment model implemented in our study not only considers variance-covariance matrices of traits in comparison to the other existing multi-trait analyses software, but also considers the generic covariance (correlation) between environments, which can help improve parameter estimation and prediction and prediction accuracy. The moderate prediction accuracy (0.45-0.61) for the independent genotypes at the three field sites was largely improved compared to the prediction based on the multi-environment QTL model (0.19-0.32) we built (data not shown). This is because genomic prediction makes use of all markers simultaneously in the training of the statistical models based on genotyping and phenotyping of a reference population, and predicts genomic breeding values or phenotypic values of the validation population. While QTL model would only make use of the significant QTL detected, and not accounting for the epistatic or dominance effects to some degree. However, QTL model is still useful for downstream fine mapping of candidate genes. </w:delText>
        </w:r>
      </w:del>
      <w:r>
        <w:commentReference w:id="469"/>
      </w:r>
      <w:bookmarkStart w:id="470" w:name="_Hlk60858050"/>
      <w:bookmarkEnd w:id="470"/>
      <w:commentRangeEnd w:id="462"/>
      <w:r>
        <w:commentReference w:id="462"/>
      </w:r>
    </w:p>
    <w:p w14:paraId="1C963B4A" w14:textId="77777777" w:rsidR="00C97100" w:rsidRDefault="00850C5C">
      <w:pPr>
        <w:spacing w:after="0" w:line="480" w:lineRule="auto"/>
        <w:ind w:firstLine="720"/>
      </w:pPr>
      <w:r>
        <w:t xml:space="preserve">In summary, our results suggest that variation of panicle traits in switchgrass is due to a combination of QTL and the environment, with QTL displaying different effects across geographic regions. Future work focusing on identifying the driver of QTL by environment interactions and understanding the mechanisms underlying them will facilitate the selection of suitable genotypes of switchgrass for specific environments. </w:t>
      </w:r>
      <w:bookmarkStart w:id="471" w:name="_Hlk60858599"/>
      <w:bookmarkEnd w:id="471"/>
    </w:p>
    <w:p w14:paraId="4A6D4B6A" w14:textId="77777777" w:rsidR="00C97100" w:rsidRDefault="00850C5C">
      <w:pPr>
        <w:spacing w:after="0" w:line="480" w:lineRule="auto"/>
        <w:rPr>
          <w:b/>
          <w:sz w:val="28"/>
          <w:szCs w:val="28"/>
        </w:rPr>
      </w:pPr>
      <w:commentRangeStart w:id="472"/>
      <w:r>
        <w:rPr>
          <w:b/>
          <w:sz w:val="28"/>
          <w:szCs w:val="28"/>
        </w:rPr>
        <w:t>Supplemental Files</w:t>
      </w:r>
    </w:p>
    <w:p w14:paraId="5DF310ED" w14:textId="77777777" w:rsidR="00C97100" w:rsidRDefault="00850C5C">
      <w:pPr>
        <w:spacing w:after="0" w:line="480" w:lineRule="auto"/>
      </w:pPr>
      <w:r>
        <w:t>The phenotyping data (panicle length, PL; primary branching number, PBN; and secondary branching number, SBN) for genotypes at each of the 10 field sites (Table S1), and the candidate gene lists (Table S2) are included in the supplemental excel f</w:t>
      </w:r>
      <w:commentRangeStart w:id="473"/>
      <w:r>
        <w:t xml:space="preserve">iles. </w:t>
      </w:r>
      <w:commentRangeEnd w:id="473"/>
      <w:r>
        <w:commentReference w:id="473"/>
      </w:r>
      <w:commentRangeEnd w:id="472"/>
      <w:r>
        <w:commentReference w:id="472"/>
      </w:r>
    </w:p>
    <w:p w14:paraId="50DD31C2" w14:textId="77777777" w:rsidR="00C97100" w:rsidRDefault="00850C5C">
      <w:pPr>
        <w:spacing w:after="0" w:line="480" w:lineRule="auto"/>
        <w:rPr>
          <w:b/>
          <w:sz w:val="28"/>
          <w:szCs w:val="28"/>
        </w:rPr>
      </w:pPr>
      <w:r>
        <w:rPr>
          <w:b/>
          <w:sz w:val="28"/>
          <w:szCs w:val="28"/>
        </w:rPr>
        <w:t>Acknowledgements</w:t>
      </w:r>
    </w:p>
    <w:p w14:paraId="50CABB43" w14:textId="77777777" w:rsidR="00C97100" w:rsidRDefault="00850C5C">
      <w:pPr>
        <w:spacing w:after="0" w:line="480" w:lineRule="auto"/>
        <w:sectPr w:rsidR="00C97100">
          <w:headerReference w:type="default" r:id="rId13"/>
          <w:footerReference w:type="default" r:id="rId14"/>
          <w:pgSz w:w="12240" w:h="15840"/>
          <w:pgMar w:top="1440" w:right="1440" w:bottom="1440" w:left="1440" w:header="720" w:footer="720" w:gutter="0"/>
          <w:lnNumType w:countBy="1" w:distance="283" w:restart="continuous"/>
          <w:cols w:space="720"/>
          <w:formProt w:val="0"/>
          <w:docGrid w:linePitch="360" w:charSpace="8192"/>
        </w:sectPr>
      </w:pPr>
      <w:r>
        <w:lastRenderedPageBreak/>
        <w:t xml:space="preserve">We thank the numerous field technicians, students, and postdocs who worked in the field helping out with data collection. Special thanks go to Alice MacQueen and other </w:t>
      </w:r>
      <w:proofErr w:type="spellStart"/>
      <w:r>
        <w:t>Juenger</w:t>
      </w:r>
      <w:proofErr w:type="spellEnd"/>
      <w:r>
        <w:t xml:space="preserve"> Lab members for helping improve the manuscript with their comments. This research was supported and funded by the National Science Foundation Plant Genome Research Program (IOS-1444533) and by the US Department of Energy, Office of Science, Office of Biological and Environmental Research Award DESC0014156 to T.E.J. This material is based upon work supported in part by the Great Lakes Bioenergy Research Center, U.S. Department of Energy, Office of Science, Office of Biological and Environmental Research under Award Numbers DE-SC0018409 and DE-FC02-07ER64494. Support for this research was provided by the National Science Foundation Long-term Ecological Research Program (DEB 1832042) at the Kellogg Biological Station and by Michigan State University </w:t>
      </w:r>
      <w:proofErr w:type="spellStart"/>
      <w:r>
        <w:t>AgBioResearch</w:t>
      </w:r>
      <w:proofErr w:type="spellEnd"/>
      <w:r>
        <w:t xml:space="preserve">. We thank the Joint Genome Institute and collaborators for prepublication access to the </w:t>
      </w:r>
      <w:r>
        <w:rPr>
          <w:i/>
        </w:rPr>
        <w:t>Panicum virgatum</w:t>
      </w:r>
      <w:r>
        <w:t xml:space="preserve"> v5 AP13 genome reference.</w:t>
      </w:r>
    </w:p>
    <w:p w14:paraId="0C7EE6BD" w14:textId="77777777" w:rsidR="00C97100" w:rsidRDefault="00850C5C">
      <w:pPr>
        <w:spacing w:after="0" w:line="480" w:lineRule="auto"/>
        <w:rPr>
          <w:b/>
        </w:rPr>
      </w:pPr>
      <w:r>
        <w:rPr>
          <w:b/>
        </w:rPr>
        <w:lastRenderedPageBreak/>
        <w:t xml:space="preserve">References </w:t>
      </w:r>
    </w:p>
    <w:p w14:paraId="7B669BA0" w14:textId="77777777" w:rsidR="00C97100" w:rsidRDefault="00850C5C">
      <w:pPr>
        <w:pStyle w:val="EndNoteBibliography"/>
        <w:spacing w:after="0"/>
        <w:ind w:left="720" w:hanging="720"/>
        <w:rPr>
          <w:b/>
        </w:rPr>
      </w:pPr>
      <w:r>
        <w:fldChar w:fldCharType="begin"/>
      </w:r>
      <w:r>
        <w:instrText>ADDIN EN.REFLIST</w:instrText>
      </w:r>
      <w:r>
        <w:fldChar w:fldCharType="separate"/>
      </w:r>
      <w:r>
        <w:t>Adriani DE, Dingkuhn M, Dardou A, Adam H, Luquet D, Lafarge T (2016) Rice panicle plasticity in Near Isogenic Lines carrying a QTL for larger panicle is genotype and environment dependent. Rice 9:28</w:t>
      </w:r>
    </w:p>
    <w:p w14:paraId="2A6D4775" w14:textId="77777777" w:rsidR="00C97100" w:rsidRDefault="00850C5C">
      <w:pPr>
        <w:pStyle w:val="EndNoteBibliography"/>
        <w:spacing w:after="0"/>
        <w:ind w:left="720" w:hanging="720"/>
        <w:rPr>
          <w:b/>
        </w:rPr>
      </w:pPr>
      <w:r>
        <w:t>Alexa A, Rahnenfuhrer J (2020) topGO: enrichment analysis for gene ontology</w:t>
      </w:r>
    </w:p>
    <w:p w14:paraId="3D5B1092" w14:textId="77777777" w:rsidR="00C97100" w:rsidRDefault="00850C5C">
      <w:pPr>
        <w:pStyle w:val="EndNoteBibliography"/>
        <w:spacing w:after="0"/>
        <w:ind w:left="720" w:hanging="720"/>
        <w:rPr>
          <w:b/>
        </w:rPr>
      </w:pPr>
      <w:r>
        <w:t>Armbruster WS, Pélabon C, Bolstad GH, Hansen TF (2014) Integrated phenotypes: understanding trait covariation in plants and animals. Philosophical Transactions of the Royal Society B: Biological Sciences 369:20130245</w:t>
      </w:r>
    </w:p>
    <w:p w14:paraId="69978C4D" w14:textId="77777777" w:rsidR="00C97100" w:rsidRDefault="00850C5C">
      <w:pPr>
        <w:pStyle w:val="EndNoteBibliography"/>
        <w:spacing w:after="0"/>
        <w:ind w:left="720" w:hanging="720"/>
        <w:rPr>
          <w:b/>
        </w:rPr>
      </w:pPr>
      <w:r>
        <w:t>Auge GA, Penfield S, Donohue K (2019) Pleiotropy in developmental regulation by flowering-pathway genes: is it an evolutionary constraint? New Phytologist 224:55-70</w:t>
      </w:r>
    </w:p>
    <w:p w14:paraId="75EE48F3" w14:textId="77777777" w:rsidR="00C97100" w:rsidRDefault="00850C5C">
      <w:pPr>
        <w:pStyle w:val="EndNoteBibliography"/>
        <w:spacing w:after="0"/>
        <w:ind w:left="720" w:hanging="720"/>
        <w:rPr>
          <w:b/>
        </w:rPr>
      </w:pPr>
      <w:r>
        <w:t>Azizi P, Rafii M, Maziah M, Abdullah S, Hanafi M, Latif M, Rashid A, Sahebi M (2015) Understanding the shoot apical meristem regulation: a study of the phytohormones, auxin and cytokinin, in rice. Mechanisms of development 135:1-15</w:t>
      </w:r>
    </w:p>
    <w:p w14:paraId="51719075" w14:textId="77777777" w:rsidR="00C97100" w:rsidRDefault="00850C5C">
      <w:pPr>
        <w:pStyle w:val="EndNoteBibliography"/>
        <w:spacing w:after="0"/>
        <w:ind w:left="720" w:hanging="720"/>
        <w:rPr>
          <w:b/>
        </w:rPr>
      </w:pPr>
      <w:r>
        <w:t>Bai X, Zhao H, Huang Y, Xie W, Han Z, Zhang B, Guo Z, Yang L, Dong H, Xue W, Li G, Hu G, Hu Y, Xing Y (2016) Genome-Wide Association Analysis Reveals Different Genetic Control in Panicle Architecture Between Indica and Japonica Rice. The Plant Genome 9</w:t>
      </w:r>
    </w:p>
    <w:p w14:paraId="0CBFADDA" w14:textId="77777777" w:rsidR="00C97100" w:rsidRDefault="00850C5C">
      <w:pPr>
        <w:pStyle w:val="EndNoteBibliography"/>
        <w:spacing w:after="0"/>
        <w:ind w:left="720" w:hanging="720"/>
        <w:rPr>
          <w:b/>
        </w:rPr>
      </w:pPr>
      <w:r>
        <w:t>Bommert P, Whipple C (2018) Grass inflorescence architecture and meristem determinacy. Seminars in Cell &amp; Developmental Biology 79:37-47</w:t>
      </w:r>
    </w:p>
    <w:p w14:paraId="307D3367" w14:textId="77777777" w:rsidR="00C97100" w:rsidRDefault="00850C5C">
      <w:pPr>
        <w:pStyle w:val="EndNoteBibliography"/>
        <w:spacing w:after="0"/>
        <w:ind w:left="720" w:hanging="720"/>
        <w:rPr>
          <w:b/>
        </w:rPr>
      </w:pPr>
      <w:r>
        <w:t>Boycheva I, Vassileva V, Iantcheva A (2014) Histone acetyltransferases in plant development and plasticity. Curr Genomics 15:28-37</w:t>
      </w:r>
    </w:p>
    <w:p w14:paraId="4E29BA87" w14:textId="77777777" w:rsidR="00C97100" w:rsidRDefault="00850C5C">
      <w:pPr>
        <w:pStyle w:val="EndNoteBibliography"/>
        <w:spacing w:after="0"/>
        <w:ind w:left="720" w:hanging="720"/>
        <w:rPr>
          <w:b/>
        </w:rPr>
      </w:pPr>
      <w:r>
        <w:t>Bragg J, Tomasi P, Zhang L, Williams T, Wood D, Lovell JT, Healey A, Schmutz J, Bonnette JE, Cheng P, Chanbusarakum L, Juenger T, Tobias CM (2020) Environmentally responsive QTL controlling surface wax load in switchgrass. Theoretical and Applied Genetics 133:3119-3137</w:t>
      </w:r>
    </w:p>
    <w:p w14:paraId="31E5AB27" w14:textId="77777777" w:rsidR="00C97100" w:rsidRDefault="00850C5C">
      <w:pPr>
        <w:pStyle w:val="EndNoteBibliography"/>
        <w:spacing w:after="0"/>
        <w:ind w:left="720" w:hanging="720"/>
        <w:rPr>
          <w:b/>
        </w:rPr>
      </w:pPr>
      <w:r>
        <w:t>Brown PJ, Klein PE, Bortiri E, Acharya CB, Rooney WL, Kresovich S (2006) Inheritance of inflorescence architecture in sorghum. Theoretical and Applied Genetics 113:931-942</w:t>
      </w:r>
    </w:p>
    <w:p w14:paraId="52E3D667" w14:textId="77777777" w:rsidR="00C97100" w:rsidRDefault="00850C5C">
      <w:pPr>
        <w:pStyle w:val="EndNoteBibliography"/>
        <w:spacing w:after="0"/>
        <w:ind w:left="720" w:hanging="720"/>
        <w:rPr>
          <w:b/>
        </w:rPr>
      </w:pPr>
      <w:r>
        <w:t>Caruso CM (2006) Plasticity of Inflorescence Traits in Lobelia siphilitica (Lobeliaceae) in Response to Soil Water Availability. American journal of botany 93:531-538</w:t>
      </w:r>
    </w:p>
    <w:p w14:paraId="09A50217" w14:textId="77777777" w:rsidR="00C97100" w:rsidRDefault="00850C5C">
      <w:pPr>
        <w:pStyle w:val="EndNoteBibliography"/>
        <w:spacing w:after="0"/>
        <w:ind w:left="720" w:hanging="720"/>
        <w:rPr>
          <w:b/>
        </w:rPr>
      </w:pPr>
      <w:r>
        <w:t>Casler MD (2007) Genetic Diversity, Plant Adaptation Regions, and Gene Pools for Switchgrass. Crop science v. 47:pp. 2261-2260-2007 v.2247 no.2266</w:t>
      </w:r>
    </w:p>
    <w:p w14:paraId="1A4DE993" w14:textId="77777777" w:rsidR="00C97100" w:rsidRDefault="00850C5C">
      <w:pPr>
        <w:pStyle w:val="EndNoteBibliography"/>
        <w:spacing w:after="0"/>
        <w:ind w:left="720" w:hanging="720"/>
        <w:rPr>
          <w:b/>
        </w:rPr>
      </w:pPr>
      <w:r>
        <w:t>Coen ES, Nugent JM (1994) Evolution of flowers and inflorescences. Development 1994:107</w:t>
      </w:r>
    </w:p>
    <w:p w14:paraId="3A066F3D" w14:textId="77777777" w:rsidR="00C97100" w:rsidRDefault="00850C5C">
      <w:pPr>
        <w:pStyle w:val="EndNoteBibliography"/>
        <w:spacing w:after="0"/>
        <w:ind w:left="720" w:hanging="720"/>
        <w:rPr>
          <w:b/>
        </w:rPr>
      </w:pPr>
      <w:r>
        <w:t>Covarrubias-Pazaran G (2016) Genome-assisted prediction of quantitative traits using the R package sommer. PLOS ONE 11:e0156744</w:t>
      </w:r>
    </w:p>
    <w:p w14:paraId="23E651E6" w14:textId="77777777" w:rsidR="00C97100" w:rsidRDefault="00850C5C">
      <w:pPr>
        <w:pStyle w:val="EndNoteBibliography"/>
        <w:spacing w:after="0"/>
        <w:ind w:left="720" w:hanging="720"/>
        <w:rPr>
          <w:b/>
        </w:rPr>
      </w:pPr>
      <w:r>
        <w:t>Crossa J, Pérez P, Hickey J, Burgueño J, Ornella L, Cerón-Rojas J, Zhang X, Dreisigacker S, Babu R, Li Y, Bonnett D, Mathews K (2014) Genomic prediction in CIMMYT maize and wheat breeding programs. Heredity (Edinb) 112:48-60</w:t>
      </w:r>
    </w:p>
    <w:p w14:paraId="55E0BD1E" w14:textId="77777777" w:rsidR="00C97100" w:rsidRDefault="00850C5C">
      <w:pPr>
        <w:pStyle w:val="EndNoteBibliography"/>
        <w:spacing w:after="0"/>
        <w:ind w:left="720" w:hanging="720"/>
        <w:rPr>
          <w:b/>
        </w:rPr>
      </w:pPr>
      <w:r>
        <w:t>Crowell S, Korniliev P, Falcão A, Ismail A, Gregorio G, Mezey J, McCouch S (2016) Genome-wide association and high-resolution phenotyping link Oryza sativa panicle traits to numerous trait-specific QTL clusters. Nature Communications 7:10527</w:t>
      </w:r>
    </w:p>
    <w:p w14:paraId="29C41C90" w14:textId="77777777" w:rsidR="00C97100" w:rsidRDefault="00850C5C">
      <w:pPr>
        <w:pStyle w:val="EndNoteBibliography"/>
        <w:spacing w:after="0"/>
        <w:ind w:left="720" w:hanging="720"/>
        <w:rPr>
          <w:b/>
        </w:rPr>
      </w:pPr>
      <w:r>
        <w:t>Das MK, Taliaferro CM (2009) Genetic variability and interrelationships of seed yield and yield components in switchgrass. Euphytica 167:95-105</w:t>
      </w:r>
    </w:p>
    <w:p w14:paraId="63889308" w14:textId="77777777" w:rsidR="00C97100" w:rsidRDefault="00850C5C">
      <w:pPr>
        <w:pStyle w:val="EndNoteBibliography"/>
        <w:spacing w:after="0"/>
        <w:ind w:left="720" w:hanging="720"/>
        <w:rPr>
          <w:b/>
        </w:rPr>
      </w:pPr>
      <w:r>
        <w:t>Deng W, Liu C, Pei Y, Deng X, Niu L, Cao X (2007) Involvement of the Histone Acetyltransferase AtHAC1 in the Regulation of Flowering Time via Repression of &amp;lt;em&amp;gt;FLOWERING LOCUS C&amp;lt;/em&amp;gt; in Arabidopsis. Plant Physiology 143:1660</w:t>
      </w:r>
    </w:p>
    <w:p w14:paraId="097D8821" w14:textId="77777777" w:rsidR="00C97100" w:rsidRDefault="00850C5C">
      <w:pPr>
        <w:pStyle w:val="EndNoteBibliography"/>
        <w:spacing w:after="0"/>
        <w:ind w:left="720" w:hanging="720"/>
        <w:rPr>
          <w:b/>
        </w:rPr>
      </w:pPr>
      <w:r>
        <w:t>Des Marais DL, Hernandez KM, Juenger TE (2013) Genotype-by-environment interaction and plasticity: exploring genomic responses of plants to the abiotic environment. Annual Review of Ecology, Evolution, and Systematics 44:5-29</w:t>
      </w:r>
    </w:p>
    <w:p w14:paraId="2FDC14E2" w14:textId="77777777" w:rsidR="00C97100" w:rsidRDefault="00850C5C">
      <w:pPr>
        <w:pStyle w:val="EndNoteBibliography"/>
        <w:spacing w:after="0"/>
        <w:ind w:left="720" w:hanging="720"/>
        <w:rPr>
          <w:b/>
        </w:rPr>
      </w:pPr>
      <w:r>
        <w:lastRenderedPageBreak/>
        <w:t>Dorken ME, Barrett SCH (2004) Phenotypic plasticity of vegetative and reproductive traits in monoecious and dioecious populations of Sagittaria latifolia (Alismataceae): a clonal aquatic plant. Journal of Ecology 92:32-44</w:t>
      </w:r>
    </w:p>
    <w:p w14:paraId="2919F31A" w14:textId="77777777" w:rsidR="00C97100" w:rsidRDefault="00850C5C">
      <w:pPr>
        <w:pStyle w:val="EndNoteBibliography"/>
        <w:spacing w:after="0"/>
        <w:ind w:left="720" w:hanging="720"/>
        <w:rPr>
          <w:b/>
        </w:rPr>
      </w:pPr>
      <w:r>
        <w:t>Doust A (2007) Architectural evolution and its implications for domestication in grasses. Ann Bot 100:941-950</w:t>
      </w:r>
    </w:p>
    <w:p w14:paraId="638FED7B" w14:textId="77777777" w:rsidR="00C97100" w:rsidRDefault="00850C5C">
      <w:pPr>
        <w:pStyle w:val="EndNoteBibliography"/>
        <w:spacing w:after="0"/>
        <w:ind w:left="720" w:hanging="720"/>
        <w:rPr>
          <w:b/>
        </w:rPr>
      </w:pPr>
      <w:r>
        <w:t>Doust AN, Devos KM, Gadberry MD, Gale MD, Kellogg EA (2005) The Genetic Basis for Inflorescence Variation Between Foxtail and Green Millet (Poaceae). Genetics 169:1659</w:t>
      </w:r>
    </w:p>
    <w:p w14:paraId="23967B00" w14:textId="77777777" w:rsidR="00C97100" w:rsidRDefault="00850C5C">
      <w:pPr>
        <w:pStyle w:val="EndNoteBibliography"/>
        <w:spacing w:after="0"/>
        <w:ind w:left="720" w:hanging="720"/>
        <w:rPr>
          <w:b/>
        </w:rPr>
      </w:pPr>
      <w:r>
        <w:t>Doust AN, Kellogg EA (2002) Inflorescence diversification in the panicoid "bristle grass" clade (Paniceae, Poaceae): evidence from molecular phylogenies and developmental morphology. American journal of botany 89:1203-1222</w:t>
      </w:r>
    </w:p>
    <w:p w14:paraId="5EF97761" w14:textId="77777777" w:rsidR="00C97100" w:rsidRDefault="00850C5C">
      <w:pPr>
        <w:pStyle w:val="EndNoteBibliography"/>
        <w:spacing w:after="0"/>
        <w:ind w:left="720" w:hanging="720"/>
        <w:rPr>
          <w:b/>
        </w:rPr>
      </w:pPr>
      <w:r>
        <w:t>El-Soda M, Malosetti M, Zwaan BJ, Koornneef M, Aarts MGM (2014) Genotype × environment interaction QTL mapping in plants: lessons from Arabidopsis. Trends in Plant Science 19:390-398</w:t>
      </w:r>
    </w:p>
    <w:p w14:paraId="2365AFEA" w14:textId="77777777" w:rsidR="00C97100" w:rsidRDefault="00850C5C">
      <w:pPr>
        <w:pStyle w:val="EndNoteBibliography"/>
        <w:spacing w:after="0"/>
        <w:ind w:left="720" w:hanging="720"/>
        <w:rPr>
          <w:b/>
        </w:rPr>
      </w:pPr>
      <w:r>
        <w:t>Endo-Higashi N, Izawa T (2011) Flowering time genes Heading date 1 and Early heading date 1 together control panicle development in rice. Plant Cell Physiol 52:1083-1094</w:t>
      </w:r>
    </w:p>
    <w:p w14:paraId="0F1A5829" w14:textId="77777777" w:rsidR="00C97100" w:rsidRDefault="00850C5C">
      <w:pPr>
        <w:pStyle w:val="EndNoteBibliography"/>
        <w:spacing w:after="0"/>
        <w:ind w:left="720" w:hanging="720"/>
        <w:rPr>
          <w:b/>
        </w:rPr>
      </w:pPr>
      <w:r>
        <w:t>Friedman J, Harder LD (2004) Inflorescence architecture and wind pollination in six grass species. Functional Ecology 18:851-860</w:t>
      </w:r>
    </w:p>
    <w:p w14:paraId="00B4E08F" w14:textId="77777777" w:rsidR="00C97100" w:rsidRDefault="00850C5C">
      <w:pPr>
        <w:pStyle w:val="EndNoteBibliography"/>
        <w:spacing w:after="0"/>
        <w:ind w:left="720" w:hanging="720"/>
        <w:rPr>
          <w:b/>
        </w:rPr>
      </w:pPr>
      <w:r>
        <w:t>Glemin S, Bataillon T (2009) A comparative view of the evolution of grasses under domestication. New Phytol 183:273-290</w:t>
      </w:r>
    </w:p>
    <w:p w14:paraId="36178240" w14:textId="77777777" w:rsidR="00C97100" w:rsidRDefault="00850C5C">
      <w:pPr>
        <w:pStyle w:val="EndNoteBibliography"/>
        <w:spacing w:after="0"/>
        <w:ind w:left="720" w:hanging="720"/>
        <w:rPr>
          <w:b/>
        </w:rPr>
      </w:pPr>
      <w:r>
        <w:t>He Q, Yang L, Hu W, Zhang J, Xing Y (2018) Overexpression of an auxin receptor OsAFB6 significantly enhanced grain yield by increasing cytokinin and decreasing auxin concentrations in rice panicle. Scientific Reports 8:14051</w:t>
      </w:r>
    </w:p>
    <w:p w14:paraId="3EECA2D9" w14:textId="77777777" w:rsidR="00C97100" w:rsidRDefault="00850C5C">
      <w:pPr>
        <w:pStyle w:val="EndNoteBibliography"/>
        <w:spacing w:after="0"/>
        <w:ind w:left="720" w:hanging="720"/>
        <w:rPr>
          <w:b/>
        </w:rPr>
      </w:pPr>
      <w:r>
        <w:t>Hohenstein WG, Wright LL (1994) Biomass energy production in the United States: an overview. Biomass and Bioenergy 6:161-173</w:t>
      </w:r>
    </w:p>
    <w:p w14:paraId="17303CB8" w14:textId="77777777" w:rsidR="00C97100" w:rsidRDefault="00850C5C">
      <w:pPr>
        <w:pStyle w:val="EndNoteBibliography"/>
        <w:spacing w:after="0"/>
        <w:ind w:left="720" w:hanging="720"/>
        <w:rPr>
          <w:b/>
        </w:rPr>
      </w:pPr>
      <w:r>
        <w:t>Hopkins AA (1995) Genotypic Variability and Genotype × Environment Interactions among Switchgrass Accessions from the Midwestern USA. Crop science v. 35:pp. 565-560-1995 v.1935 no.1992</w:t>
      </w:r>
    </w:p>
    <w:p w14:paraId="3096292D" w14:textId="77777777" w:rsidR="00C97100" w:rsidRDefault="00850C5C">
      <w:pPr>
        <w:pStyle w:val="EndNoteBibliography"/>
        <w:spacing w:after="0"/>
        <w:ind w:left="720" w:hanging="720"/>
        <w:rPr>
          <w:b/>
        </w:rPr>
      </w:pPr>
      <w:r>
        <w:t>Hubbard L, McSteen P, Doebley J, Hake S (2002) Expression patterns and mutant phenotype of teosinte branched1 correlate with growth suppression in maize and teosinte. Genetics 162:1927-1935</w:t>
      </w:r>
    </w:p>
    <w:p w14:paraId="0BB65E05" w14:textId="77777777" w:rsidR="00C97100" w:rsidRDefault="00850C5C">
      <w:pPr>
        <w:pStyle w:val="EndNoteBibliography"/>
        <w:spacing w:after="0"/>
        <w:ind w:left="720" w:hanging="720"/>
        <w:rPr>
          <w:b/>
        </w:rPr>
      </w:pPr>
      <w:r>
        <w:t>Jamal, Khalil IH, Bari A, Khan S, Zada I (2009) Genetic variation for yield and yield components in rice. Journal of agricultural and biological science 4:60-64</w:t>
      </w:r>
    </w:p>
    <w:p w14:paraId="6E41A1E8" w14:textId="77777777" w:rsidR="00C97100" w:rsidRDefault="00850C5C">
      <w:pPr>
        <w:pStyle w:val="EndNoteBibliography"/>
        <w:spacing w:after="0"/>
        <w:ind w:left="720" w:hanging="720"/>
        <w:rPr>
          <w:b/>
        </w:rPr>
      </w:pPr>
      <w:r>
        <w:t>Kellogg EA (2000) Molecular and morphological evolution in the Andropogoneae, CSIRO,Melbourne,Australia</w:t>
      </w:r>
    </w:p>
    <w:p w14:paraId="66ED350B" w14:textId="77777777" w:rsidR="00C97100" w:rsidRDefault="00850C5C">
      <w:pPr>
        <w:pStyle w:val="EndNoteBibliography"/>
        <w:spacing w:after="0"/>
        <w:ind w:left="720" w:hanging="720"/>
        <w:rPr>
          <w:b/>
        </w:rPr>
      </w:pPr>
      <w:r>
        <w:t>Klingenberg CP (2008) Morphological Integration and Developmental Modularity. Annual Review of Ecology, Evolution, and Systematics 39:115-132</w:t>
      </w:r>
    </w:p>
    <w:p w14:paraId="3518D943" w14:textId="77777777" w:rsidR="00C97100" w:rsidRDefault="00850C5C">
      <w:pPr>
        <w:pStyle w:val="EndNoteBibliography"/>
        <w:spacing w:after="0"/>
        <w:ind w:left="720" w:hanging="720"/>
        <w:rPr>
          <w:b/>
        </w:rPr>
      </w:pPr>
      <w:r>
        <w:t>Komatsu M, Maekawa M, Shimamoto K, Kyozuka J (2001) The LAX1 and FRIZZY PANICLE 2 Genes Determine the Inflorescence Architecture of Rice by Controlling Rachis-Branch and Spikelet Development. Developmental Biology 231:364-373</w:t>
      </w:r>
    </w:p>
    <w:p w14:paraId="1553B942" w14:textId="77777777" w:rsidR="00C97100" w:rsidRDefault="00850C5C">
      <w:pPr>
        <w:pStyle w:val="EndNoteBibliography"/>
        <w:spacing w:after="0"/>
        <w:ind w:left="720" w:hanging="720"/>
        <w:rPr>
          <w:b/>
        </w:rPr>
      </w:pPr>
      <w:r>
        <w:t>Leng Y, Xue D, Huang L, Chen L, Ren D, Yang Y, Zhang G, Hu J, Zhu L, Guo L, Lin Y, Qian Q, Zeng D (2017) Mapping QTL with main effect, digenic epistatic and QTL × environment interactions of panicle related traits in rice (Oryza sativa). International Journal of Agriculture and Biology 19:1608-1614</w:t>
      </w:r>
    </w:p>
    <w:p w14:paraId="47F6CB41" w14:textId="77777777" w:rsidR="00C97100" w:rsidRDefault="00850C5C">
      <w:pPr>
        <w:pStyle w:val="EndNoteBibliography"/>
        <w:spacing w:after="0"/>
        <w:ind w:left="720" w:hanging="720"/>
        <w:rPr>
          <w:b/>
        </w:rPr>
      </w:pPr>
      <w:r>
        <w:t>Liu G, Zhang Z, Zhu H, Zhao F, Ding X, Zeng R, Li W, Zhang G (2008) Detection of QTLs with additive effects and additive-by-environment interaction effects on panicle number in rice (Oryza sativa L.) with single-segment substitution lines. Theor Appl Genet 116:923-931</w:t>
      </w:r>
    </w:p>
    <w:p w14:paraId="61E051E1" w14:textId="77777777" w:rsidR="00C97100" w:rsidRDefault="00850C5C">
      <w:pPr>
        <w:pStyle w:val="EndNoteBibliography"/>
        <w:spacing w:after="0"/>
        <w:ind w:left="720" w:hanging="720"/>
        <w:rPr>
          <w:b/>
        </w:rPr>
      </w:pPr>
      <w:r>
        <w:t>Lowry DB, Lovell JT, Zhang L, Bonnette J, Fay PA, Mitchell RB, Lloyd-Reilley J, Boe AR, Wu Y, Rouquette FM, Wynia RL, Weng X, Behrman KD, Healey A, Barry K, Lipzen A, Bauer D, Sharma A, Jenkins J, Schmutz J, Fritschi FB, Juenger TE (2019) QTL × environment interactions underlie adaptive divergence in switchgrass across a large latitudinal gradient. Proceedings of the National Academy of Sciences 116:12933</w:t>
      </w:r>
    </w:p>
    <w:p w14:paraId="75B219B3" w14:textId="77777777" w:rsidR="00C97100" w:rsidRDefault="00850C5C">
      <w:pPr>
        <w:pStyle w:val="EndNoteBibliography"/>
        <w:spacing w:after="0"/>
        <w:ind w:left="720" w:hanging="720"/>
        <w:rPr>
          <w:b/>
        </w:rPr>
      </w:pPr>
      <w:r>
        <w:lastRenderedPageBreak/>
        <w:t>Mal TK, Lovett-Doust J (2005) Phenotypic plasticity in vegetative and reproductive traits in an invasive weed, Lythrum salicaria (Lythraceae), in response to soil moisture. American journal of botany 92:819-825</w:t>
      </w:r>
    </w:p>
    <w:p w14:paraId="4C90D69F" w14:textId="77777777" w:rsidR="00C97100" w:rsidRDefault="00850C5C">
      <w:pPr>
        <w:pStyle w:val="EndNoteBibliography"/>
        <w:spacing w:after="0"/>
        <w:ind w:left="720" w:hanging="720"/>
        <w:rPr>
          <w:b/>
        </w:rPr>
      </w:pPr>
      <w:r>
        <w:t>Malosetti M, Ribaut J-M, van Eeuwijk FA (2013) The statistical analysis of multi-environment data: modeling genotype-by-environment interaction and its genetic basis. Frontiers in Physiology 4</w:t>
      </w:r>
    </w:p>
    <w:p w14:paraId="6B866F7F" w14:textId="77777777" w:rsidR="00C97100" w:rsidRDefault="00850C5C">
      <w:pPr>
        <w:pStyle w:val="EndNoteBibliography"/>
        <w:spacing w:after="0"/>
        <w:ind w:left="720" w:hanging="720"/>
        <w:rPr>
          <w:b/>
        </w:rPr>
      </w:pPr>
      <w:r>
        <w:t>McLaughlin S (1993) New switchgrass biofuels research program for the southeast. In: Proceedings of the annual automative technology development contractors coordinating meeting Nov. 2–5, 1992, Dearborn:111–115</w:t>
      </w:r>
    </w:p>
    <w:p w14:paraId="1F703DE5" w14:textId="77777777" w:rsidR="00C97100" w:rsidRDefault="00850C5C">
      <w:pPr>
        <w:pStyle w:val="EndNoteBibliography"/>
        <w:spacing w:after="0"/>
        <w:ind w:left="720" w:hanging="720"/>
        <w:rPr>
          <w:b/>
        </w:rPr>
      </w:pPr>
      <w:r>
        <w:t>McSteen P (2006) Branching Out: The &amp;lt;em&amp;gt;ramosa&amp;lt;/em&amp;gt; Pathway and the Evolution of Grass Inflorescence Morphology. Plant Cell 18:518</w:t>
      </w:r>
    </w:p>
    <w:p w14:paraId="30033D41" w14:textId="77777777" w:rsidR="00C97100" w:rsidRDefault="00850C5C">
      <w:pPr>
        <w:pStyle w:val="EndNoteBibliography"/>
        <w:spacing w:after="0"/>
        <w:ind w:left="720" w:hanging="720"/>
        <w:rPr>
          <w:b/>
        </w:rPr>
      </w:pPr>
      <w:r>
        <w:t>Meuwissen TH, Hayes BJ, Goddard ME (2001) Prediction of total genetic value using genome-wide dense marker maps. Genetics 157:1819-1829</w:t>
      </w:r>
    </w:p>
    <w:p w14:paraId="0751AFE6" w14:textId="77777777" w:rsidR="00C97100" w:rsidRDefault="00850C5C">
      <w:pPr>
        <w:pStyle w:val="EndNoteBibliography"/>
        <w:spacing w:after="0"/>
        <w:ind w:left="720" w:hanging="720"/>
        <w:rPr>
          <w:b/>
        </w:rPr>
      </w:pPr>
      <w:r>
        <w:t>Milano ER, Lowry DB, Juenger TE (2016) The genetic basis of upland/lowland ecotype divergence in switchgrass (</w:t>
      </w:r>
      <w:r>
        <w:rPr>
          <w:i/>
        </w:rPr>
        <w:t>Panicum virgatum</w:t>
      </w:r>
      <w:r>
        <w:t>). G3 (Bethesda) 6:3561-3570</w:t>
      </w:r>
    </w:p>
    <w:p w14:paraId="63D5B064" w14:textId="77777777" w:rsidR="00C97100" w:rsidRDefault="00850C5C">
      <w:pPr>
        <w:pStyle w:val="EndNoteBibliography"/>
        <w:spacing w:after="0"/>
        <w:ind w:left="720" w:hanging="720"/>
        <w:rPr>
          <w:b/>
        </w:rPr>
      </w:pPr>
      <w:r>
        <w:t>Mitchell R, Vogel KP, Uden DR (2012) The feasibility of switchgrass for biofuel production. Biofuels 3:47-59</w:t>
      </w:r>
    </w:p>
    <w:p w14:paraId="17DCE21E" w14:textId="77777777" w:rsidR="00C97100" w:rsidRDefault="00850C5C">
      <w:pPr>
        <w:pStyle w:val="EndNoteBibliography"/>
        <w:spacing w:after="0"/>
        <w:ind w:left="720" w:hanging="720"/>
        <w:rPr>
          <w:b/>
        </w:rPr>
      </w:pPr>
      <w:r>
        <w:t>Miura K, Ikeda M, Matsubara A, Song XJ, Ito M, Asano K, Matsuoka M, Kitano H, Ashikari M (2010) OsSPL14 promotes panicle branching and higher grain productivity in rice. Nat Genet 42:545-549</w:t>
      </w:r>
    </w:p>
    <w:p w14:paraId="0FDB610F" w14:textId="77777777" w:rsidR="00C97100" w:rsidRDefault="00850C5C">
      <w:pPr>
        <w:pStyle w:val="EndNoteBibliography"/>
        <w:spacing w:after="0"/>
        <w:ind w:left="720" w:hanging="720"/>
        <w:rPr>
          <w:b/>
        </w:rPr>
      </w:pPr>
      <w:r>
        <w:t>Montesinos-López OA, Montesinos-López A, Luna-Vázquez FJ, Toledo FH, Pérez-Rodríguez P, Lillemo M, Crossa J (2019) An R Package for Bayesian Analysis of Multi-environment and Multi-trait Multi-environment Data for Genome-Based Prediction. G3: Genes|Genomes|Genetics 9:1355</w:t>
      </w:r>
    </w:p>
    <w:p w14:paraId="6E272CDA" w14:textId="77777777" w:rsidR="00C97100" w:rsidRDefault="00850C5C">
      <w:pPr>
        <w:pStyle w:val="EndNoteBibliography"/>
        <w:spacing w:after="0"/>
        <w:ind w:left="720" w:hanging="720"/>
        <w:rPr>
          <w:b/>
        </w:rPr>
      </w:pPr>
      <w:r>
        <w:t>Neuffer M, Jones L, Zuber MS (1968) The mutants of maize. Crop Science Society of America Madison, Wisconsin</w:t>
      </w:r>
    </w:p>
    <w:p w14:paraId="6FF08E12" w14:textId="77777777" w:rsidR="00C97100" w:rsidRDefault="00850C5C">
      <w:pPr>
        <w:pStyle w:val="EndNoteBibliography"/>
        <w:spacing w:after="0"/>
        <w:ind w:left="720" w:hanging="720"/>
        <w:rPr>
          <w:b/>
        </w:rPr>
      </w:pPr>
      <w:r>
        <w:t>Paaby AB, Rockman MV (2013) The many faces of pleiotropy. Trends in Genetics 29:66-73</w:t>
      </w:r>
    </w:p>
    <w:p w14:paraId="7A873183" w14:textId="77777777" w:rsidR="00C97100" w:rsidRDefault="00850C5C">
      <w:pPr>
        <w:pStyle w:val="EndNoteBibliography"/>
        <w:spacing w:after="0"/>
        <w:ind w:left="720" w:hanging="720"/>
        <w:rPr>
          <w:b/>
        </w:rPr>
      </w:pPr>
      <w:r>
        <w:t>Peng Y, Hou F, Bai Q, Xu P, Liao Y, Zhang H, Gu C, Deng X, Wu T, Chen X, Ali A, Wu X (2018) Rice Calcineurin B-Like Protein-Interacting Protein Kinase 31 (OsCIPK31) Is Involved in the Development of Panicle Apical Spikelets. Front Plant Sci 9:1661-1661</w:t>
      </w:r>
    </w:p>
    <w:p w14:paraId="2F835ADD" w14:textId="77777777" w:rsidR="00C97100" w:rsidRDefault="00850C5C">
      <w:pPr>
        <w:pStyle w:val="EndNoteBibliography"/>
        <w:spacing w:after="0"/>
        <w:ind w:left="720" w:hanging="720"/>
        <w:rPr>
          <w:b/>
        </w:rPr>
      </w:pPr>
      <w:r>
        <w:t>Pigliucci M, Preston K (2004) Phenotypic integration: studying the ecology and evolution of complex phenotypes. Oxford University Press</w:t>
      </w:r>
    </w:p>
    <w:p w14:paraId="5D4195E4" w14:textId="77777777" w:rsidR="00C97100" w:rsidRDefault="00850C5C">
      <w:pPr>
        <w:pStyle w:val="EndNoteBibliography"/>
        <w:spacing w:after="0"/>
        <w:ind w:left="720" w:hanging="720"/>
        <w:rPr>
          <w:b/>
        </w:rPr>
      </w:pPr>
      <w:r>
        <w:t xml:space="preserve">Porter Jr CL (1966) An analysis of variation between upland and lowland switchgrass, </w:t>
      </w:r>
      <w:r>
        <w:rPr>
          <w:i/>
        </w:rPr>
        <w:t>Panicum virgatum</w:t>
      </w:r>
      <w:r>
        <w:t xml:space="preserve"> L., in central Oklahoma. Ecology 47:980-992</w:t>
      </w:r>
    </w:p>
    <w:p w14:paraId="38204237" w14:textId="77777777" w:rsidR="00C97100" w:rsidRDefault="00850C5C">
      <w:pPr>
        <w:pStyle w:val="EndNoteBibliography"/>
        <w:spacing w:after="0"/>
        <w:ind w:left="720" w:hanging="720"/>
        <w:rPr>
          <w:b/>
        </w:rPr>
      </w:pPr>
      <w:r>
        <w:t>Price DL (2014) Predictive Relationships between Plant Morphological Traits and Biomass Yield in Switchgrass. Crop science v. 54:pp. 637-630-2014 v.2054 no.2012</w:t>
      </w:r>
    </w:p>
    <w:p w14:paraId="48991185" w14:textId="77777777" w:rsidR="00C97100" w:rsidRDefault="00850C5C">
      <w:pPr>
        <w:pStyle w:val="EndNoteBibliography"/>
        <w:spacing w:after="0"/>
        <w:ind w:left="720" w:hanging="720"/>
        <w:rPr>
          <w:b/>
        </w:rPr>
      </w:pPr>
      <w:r>
        <w:t>Robertson GP, Hamilton SK, Barham BL, Dale BE, Izaurralde RC, Jackson RD, Landis DA, Swinton SM, Thelen KD, Tiedje JM (2017) Cellulosic biofuel contributions to a sustainable energy future: Choices and outcomes. Science 356</w:t>
      </w:r>
    </w:p>
    <w:p w14:paraId="3341F77B" w14:textId="77777777" w:rsidR="00C97100" w:rsidRDefault="00850C5C">
      <w:pPr>
        <w:pStyle w:val="EndNoteBibliography"/>
        <w:spacing w:after="0"/>
        <w:ind w:left="720" w:hanging="720"/>
        <w:rPr>
          <w:b/>
        </w:rPr>
      </w:pPr>
      <w:r>
        <w:t>Rutkoski JE, Heffner EL, Sorrells ME (2011) Genomic selection for durable stem rust resistance in wheat. Euphytica 179:161-173</w:t>
      </w:r>
    </w:p>
    <w:p w14:paraId="04BFED33" w14:textId="77777777" w:rsidR="00C97100" w:rsidRDefault="00850C5C">
      <w:pPr>
        <w:pStyle w:val="EndNoteBibliography"/>
        <w:spacing w:after="0"/>
        <w:ind w:left="720" w:hanging="720"/>
        <w:rPr>
          <w:b/>
        </w:rPr>
      </w:pPr>
      <w:r>
        <w:t>Sakamoto T, Miura K, Itoh H, Tatsumi T, Ueguchi-Tanaka M, Ishiyama K, Kobayashi M, Agrawal GK, Takeda S, Abe K, Miyao A, Hirochika H, Kitano H, Ashikari M, Matsuoka M (2004) An Overview of Gibberellin Metabolism Enzyme Genes and Their Related Mutants in Rice. Plant Physiology 134:1642</w:t>
      </w:r>
    </w:p>
    <w:p w14:paraId="51FB63E4" w14:textId="77777777" w:rsidR="00C97100" w:rsidRDefault="00850C5C">
      <w:pPr>
        <w:pStyle w:val="EndNoteBibliography"/>
        <w:spacing w:after="0"/>
        <w:ind w:left="720" w:hanging="720"/>
        <w:rPr>
          <w:b/>
        </w:rPr>
      </w:pPr>
      <w:r>
        <w:t>Shrestha R, Gómez-Ariza J, Brambilla V, Fornara F (2014) Molecular control of seasonal flowering in rice, arabidopsis and temperate cereals. Annals of botany 114:1445-1458</w:t>
      </w:r>
    </w:p>
    <w:p w14:paraId="3433FBAB" w14:textId="77777777" w:rsidR="00C97100" w:rsidRDefault="00850C5C">
      <w:pPr>
        <w:pStyle w:val="EndNoteBibliography"/>
        <w:spacing w:after="0"/>
        <w:ind w:left="720" w:hanging="720"/>
        <w:rPr>
          <w:b/>
        </w:rPr>
      </w:pPr>
      <w:r>
        <w:t xml:space="preserve">Spindel J, Begum H, Akdemir D, Virk P, Collard B, Redoña E, Atlin G, Jannink J-L, McCouch SR (2015) Genomic Selection and Association Mapping in Rice (Oryza sativa): Effect of Trait Genetic Architecture, Training Population Composition, Marker Number and Statistical Model on </w:t>
      </w:r>
      <w:r>
        <w:lastRenderedPageBreak/>
        <w:t>Accuracy of Rice Genomic Selection in Elite, Tropical Rice Breeding Lines. PLOS Genetics 11:e1004982</w:t>
      </w:r>
    </w:p>
    <w:p w14:paraId="494AA0CB" w14:textId="77777777" w:rsidR="00C97100" w:rsidRDefault="00850C5C">
      <w:pPr>
        <w:pStyle w:val="EndNoteBibliography"/>
        <w:spacing w:after="0"/>
        <w:ind w:left="720" w:hanging="720"/>
        <w:rPr>
          <w:b/>
        </w:rPr>
      </w:pPr>
      <w:r>
        <w:t>Sultan SE (2000) Phenotypic plasticity for plant development, function and life history. Trends in Plant Science 5:537-542</w:t>
      </w:r>
    </w:p>
    <w:p w14:paraId="4F076523" w14:textId="77777777" w:rsidR="00C97100" w:rsidRDefault="00850C5C">
      <w:pPr>
        <w:pStyle w:val="EndNoteBibliography"/>
        <w:spacing w:after="0"/>
        <w:ind w:left="720" w:hanging="720"/>
        <w:rPr>
          <w:b/>
        </w:rPr>
      </w:pPr>
      <w:r>
        <w:t>Takeda T, Suwa Y, Suzuki M, Kitano H, Ueguchi-Tanaka M, Ashikari M, Matsuoka M, Ueguchi C (2003) The OsTB1 gene negatively regulates lateral branching in rice. The Plant journal : for cell and molecular biology 33:513-520</w:t>
      </w:r>
    </w:p>
    <w:p w14:paraId="69BFBDF0" w14:textId="77777777" w:rsidR="00C97100" w:rsidRDefault="00850C5C">
      <w:pPr>
        <w:pStyle w:val="EndNoteBibliography"/>
        <w:spacing w:after="0"/>
        <w:ind w:left="720" w:hanging="720"/>
        <w:rPr>
          <w:b/>
        </w:rPr>
      </w:pPr>
      <w:r>
        <w:t>Tan J, Jin M, Wang J, Wu F, Sheng P, Cheng Z, Wang J, Zheng X, Chen L, Wang M, Zhu S, Guo X, Zhang X, Liu X, Wang C, Wang H, Wu C, Wan J (2016) OsCOL10 , a CONSTANS-Like Gene, Functions as a Flowering Time Repressor Downstream of Ghd7 in Rice. Plant and Cell Physiology 57:798-812</w:t>
      </w:r>
    </w:p>
    <w:p w14:paraId="7BE6924D" w14:textId="77777777" w:rsidR="00C97100" w:rsidRDefault="00850C5C">
      <w:pPr>
        <w:pStyle w:val="EndNoteBibliography"/>
        <w:spacing w:after="0"/>
        <w:ind w:left="720" w:hanging="720"/>
        <w:rPr>
          <w:b/>
        </w:rPr>
      </w:pPr>
      <w:r>
        <w:t>Tsuji H, Taoka K, Shimamoto K (2011) Regulation of flowering in rice: two florigen genes, a complex gene network, and natural variation. Curr Opin Plant Biol 14:45-52</w:t>
      </w:r>
    </w:p>
    <w:p w14:paraId="57878650" w14:textId="77777777" w:rsidR="00C97100" w:rsidRDefault="00850C5C">
      <w:pPr>
        <w:pStyle w:val="EndNoteBibliography"/>
        <w:spacing w:after="0"/>
        <w:ind w:left="720" w:hanging="720"/>
        <w:rPr>
          <w:b/>
        </w:rPr>
      </w:pPr>
      <w:r>
        <w:t>Tu C, Li T, Liu X (2019) Genetic and epigenetic regulatory mechanism of rice panicle development. AIP Conference Proceedings 2079:020001</w:t>
      </w:r>
    </w:p>
    <w:p w14:paraId="05388C19" w14:textId="77777777" w:rsidR="00C97100" w:rsidRDefault="00850C5C">
      <w:pPr>
        <w:pStyle w:val="EndNoteBibliography"/>
        <w:spacing w:after="0"/>
        <w:ind w:left="720" w:hanging="720"/>
        <w:rPr>
          <w:b/>
        </w:rPr>
      </w:pPr>
      <w:r>
        <w:t>Ungerer MC, Halldorsdottir SS, Modliszewski JL, Mackay TFC, Purugganan MD (2002) Quantitative Trait Loci for Inflorescence Development in &amp;lt;em&amp;gt;Arabidopsis thaliana&amp;lt;/em&amp;gt. Genetics 160:1133</w:t>
      </w:r>
    </w:p>
    <w:p w14:paraId="6563572C" w14:textId="77777777" w:rsidR="00C97100" w:rsidRDefault="00850C5C">
      <w:pPr>
        <w:pStyle w:val="EndNoteBibliography"/>
        <w:spacing w:after="0"/>
        <w:ind w:left="720" w:hanging="720"/>
        <w:rPr>
          <w:b/>
        </w:rPr>
      </w:pPr>
      <w:r>
        <w:t>Van Esbroeck GA (2003) Variation between Alamo and Cave-in-Rock Switchgrass in Response to Photoperiod Extension. Crop science v. 43:pp. 639-630-2003 v.2043 no.2002</w:t>
      </w:r>
    </w:p>
    <w:p w14:paraId="2F1426C0" w14:textId="77777777" w:rsidR="00C97100" w:rsidRDefault="00850C5C">
      <w:pPr>
        <w:pStyle w:val="EndNoteBibliography"/>
        <w:spacing w:after="0"/>
        <w:ind w:left="720" w:hanging="720"/>
        <w:rPr>
          <w:b/>
        </w:rPr>
      </w:pPr>
      <w:r>
        <w:t>Vogel K (2000) Improving warm-season forage grasses using selection, breeding, and biotechnology. In: Moore KJ, Anderson BE (eds) Native warm-season grasses: research trends and issues 30:83-106</w:t>
      </w:r>
    </w:p>
    <w:p w14:paraId="331F5F94" w14:textId="77777777" w:rsidR="00C97100" w:rsidRDefault="00850C5C">
      <w:pPr>
        <w:pStyle w:val="EndNoteBibliography"/>
        <w:spacing w:after="0"/>
        <w:ind w:left="720" w:hanging="720"/>
        <w:rPr>
          <w:b/>
        </w:rPr>
      </w:pPr>
      <w:r>
        <w:t>Vogler DW, Peretz S, Stephenson AG (1999) Floral plasticity in an iteroparous plant: the interactive effects of genotype, environment, and ontogeny in Campanula rapunculoides (Campanulaceae). American journal of botany 86:482-494</w:t>
      </w:r>
    </w:p>
    <w:p w14:paraId="55A283B6" w14:textId="77777777" w:rsidR="00C97100" w:rsidRDefault="00850C5C">
      <w:pPr>
        <w:pStyle w:val="EndNoteBibliography"/>
        <w:spacing w:after="0"/>
        <w:ind w:left="720" w:hanging="720"/>
        <w:rPr>
          <w:b/>
        </w:rPr>
      </w:pPr>
      <w:r>
        <w:t>Vollbrecht E, Springer PS, Goh L, Buckler Iv ES, Martienssen R (2005) Architecture of floral branch systems in maize and related grasses. Nature 436:1119-1126</w:t>
      </w:r>
    </w:p>
    <w:p w14:paraId="56A3B9E1" w14:textId="77777777" w:rsidR="00C97100" w:rsidRDefault="00850C5C">
      <w:pPr>
        <w:pStyle w:val="EndNoteBibliography"/>
        <w:spacing w:after="0"/>
        <w:ind w:left="720" w:hanging="720"/>
        <w:rPr>
          <w:b/>
        </w:rPr>
      </w:pPr>
      <w:r>
        <w:t>VSN I (2019) Genstat for Windows 19th Edition. VSN International, Hemel Hempstead, UK</w:t>
      </w:r>
    </w:p>
    <w:p w14:paraId="621EC1A1" w14:textId="77777777" w:rsidR="00C97100" w:rsidRDefault="00850C5C">
      <w:pPr>
        <w:pStyle w:val="EndNoteBibliography"/>
        <w:spacing w:after="0"/>
        <w:ind w:left="720" w:hanging="720"/>
        <w:rPr>
          <w:b/>
        </w:rPr>
      </w:pPr>
      <w:r>
        <w:t>Wadgymar SM, Lowry DB, Gould BA, Byron CN, Mactavish RM, Anderson JT (2017) Identifying targets and agents of selection: innovative methods to evaluate the processes that contribute to local adaptation. Methods in Ecology and Evolution 8:738-749</w:t>
      </w:r>
    </w:p>
    <w:p w14:paraId="50F735F9" w14:textId="77777777" w:rsidR="00C97100" w:rsidRDefault="00850C5C">
      <w:pPr>
        <w:pStyle w:val="EndNoteBibliography"/>
        <w:spacing w:after="0"/>
        <w:ind w:left="720" w:hanging="720"/>
        <w:rPr>
          <w:b/>
        </w:rPr>
      </w:pPr>
      <w:r>
        <w:t>Wang Y, Li J (2005) The plant architecture of rice (Oryza sativa). Plant molecular biology 59:75-84</w:t>
      </w:r>
    </w:p>
    <w:p w14:paraId="36DE6E4B" w14:textId="77777777" w:rsidR="00C97100" w:rsidRDefault="00850C5C">
      <w:pPr>
        <w:pStyle w:val="EndNoteBibliography"/>
        <w:spacing w:after="0"/>
        <w:ind w:left="720" w:hanging="720"/>
        <w:rPr>
          <w:b/>
        </w:rPr>
      </w:pPr>
      <w:r>
        <w:t>Williams GC (1957) Pleiotropy, natural selection, and the evolution of senescence. Evolution 11:398-411</w:t>
      </w:r>
    </w:p>
    <w:p w14:paraId="0E3A0F1D" w14:textId="77777777" w:rsidR="00C97100" w:rsidRDefault="00850C5C">
      <w:pPr>
        <w:pStyle w:val="EndNoteBibliography"/>
        <w:spacing w:after="0"/>
        <w:ind w:left="720" w:hanging="720"/>
        <w:rPr>
          <w:b/>
        </w:rPr>
      </w:pPr>
      <w:r>
        <w:t>Wolfe LM, Mazer SJ (2005) Patterns of Phenotypic Plasticity and Their Fitness Consequences in Wild Radish (Raphanus sativus: Brassicaceae). International Journal of Plant Sciences 166:631-640</w:t>
      </w:r>
    </w:p>
    <w:p w14:paraId="6462732C" w14:textId="77777777" w:rsidR="00C97100" w:rsidRDefault="00850C5C">
      <w:pPr>
        <w:pStyle w:val="EndNoteBibliography"/>
        <w:spacing w:after="0"/>
        <w:ind w:left="720" w:hanging="720"/>
        <w:rPr>
          <w:b/>
        </w:rPr>
      </w:pPr>
      <w:r>
        <w:t>Wu C, Cui K, Wang W, Li Q, Fahad S, Hu Q, Huang J, Nie L, Mohapatra PK, Peng S (2017) Heat-Induced Cytokinin Transportation and Degradation Are Associated with Reduced Panicle Cytokinin Expression and Fewer Spikelets per Panicle in Rice. Front Plant Sci 8:371-371</w:t>
      </w:r>
    </w:p>
    <w:p w14:paraId="2FE93C32" w14:textId="77777777" w:rsidR="00C97100" w:rsidRDefault="00850C5C">
      <w:pPr>
        <w:pStyle w:val="EndNoteBibliography"/>
        <w:spacing w:after="0"/>
        <w:ind w:left="720" w:hanging="720"/>
        <w:rPr>
          <w:b/>
        </w:rPr>
      </w:pPr>
      <w:r>
        <w:t>Wu C, Cui K, Wang W, Li Q, Fahad S, Hu Q, Huang J, Nie L, Peng S (2016) Heat-induced phytohormone changes are associated with disrupted early reproductive development and reduced yield in rice. Scientific Reports 6:34978</w:t>
      </w:r>
    </w:p>
    <w:p w14:paraId="21B72282" w14:textId="77777777" w:rsidR="00C97100" w:rsidRDefault="00850C5C">
      <w:pPr>
        <w:pStyle w:val="EndNoteBibliography"/>
        <w:spacing w:after="0"/>
        <w:ind w:left="720" w:hanging="720"/>
        <w:rPr>
          <w:b/>
        </w:rPr>
      </w:pPr>
      <w:r>
        <w:t>Xue Z, Liu L, Zhang C (2020) Regulation of Shoot Apical Meristem and Axillary Meristem Development in Plants. International Journal of Molecular Sciences 21:2917</w:t>
      </w:r>
    </w:p>
    <w:p w14:paraId="09B38EA0" w14:textId="77777777" w:rsidR="00C97100" w:rsidRDefault="00850C5C">
      <w:pPr>
        <w:pStyle w:val="EndNoteBibliography"/>
        <w:spacing w:after="0"/>
        <w:ind w:left="720" w:hanging="720"/>
        <w:rPr>
          <w:b/>
        </w:rPr>
      </w:pPr>
      <w:r>
        <w:t>Yano K, Morinaka Y, Wang F, Huang P, Takehara S, Hirai T, Ito A, Koketsu E, Kawamura M, Kotake K, Yoshida S, Endo M, Tamiya G, Kitano H, Ueguchi-Tanaka M, Hirano K, Matsuoka M (2019) GWAS with principal component analysis identifies a gene comprehensively controlling rice architecture. Proceedings of the National Academy of Sciences:201904964</w:t>
      </w:r>
    </w:p>
    <w:p w14:paraId="487348D8" w14:textId="77777777" w:rsidR="00C97100" w:rsidRDefault="00850C5C">
      <w:pPr>
        <w:pStyle w:val="EndNoteBibliography"/>
        <w:spacing w:after="0"/>
        <w:ind w:left="720" w:hanging="720"/>
        <w:rPr>
          <w:b/>
        </w:rPr>
      </w:pPr>
      <w:r>
        <w:lastRenderedPageBreak/>
        <w:t>Yu H, Qiu Z, Xu Q, Wang Z, Zeng D, Hu J, Zhang G, Zhu L, Gao Z, Chen G, Guo L, Qian Q, Ren D (2017) Fine mapping of LOW TILLER 1, a gene controlling tillering and panicle branching in rice. Plant Growth Regulation 83:93-104</w:t>
      </w:r>
    </w:p>
    <w:p w14:paraId="09BE7391" w14:textId="77777777" w:rsidR="00C97100" w:rsidRDefault="00850C5C">
      <w:pPr>
        <w:pStyle w:val="EndNoteBibliography"/>
        <w:spacing w:after="0"/>
        <w:ind w:left="720" w:hanging="720"/>
        <w:rPr>
          <w:b/>
        </w:rPr>
      </w:pPr>
      <w:r>
        <w:t>Zhang D, Yuan Z (2014) Molecular Control of Grass Inflorescence Development. Annual Review of Plant Biology 65:553-578</w:t>
      </w:r>
    </w:p>
    <w:p w14:paraId="6A644722" w14:textId="77777777" w:rsidR="00C97100" w:rsidRDefault="00850C5C">
      <w:pPr>
        <w:pStyle w:val="EndNoteBibliography"/>
        <w:ind w:left="720" w:hanging="720"/>
        <w:rPr>
          <w:b/>
        </w:rPr>
        <w:sectPr w:rsidR="00C97100">
          <w:headerReference w:type="default" r:id="rId15"/>
          <w:footerReference w:type="default" r:id="rId16"/>
          <w:pgSz w:w="12240" w:h="15840"/>
          <w:pgMar w:top="1440" w:right="1440" w:bottom="1440" w:left="1440" w:header="720" w:footer="720" w:gutter="0"/>
          <w:lnNumType w:countBy="1" w:distance="283" w:restart="continuous"/>
          <w:cols w:space="720"/>
          <w:formProt w:val="0"/>
          <w:docGrid w:linePitch="360" w:charSpace="8192"/>
        </w:sectPr>
      </w:pPr>
      <w:r>
        <w:t>Zhao X, Peng Y, Zhang J, Fang P, Wu B (2017) Mapping QTLs and meta-QTLs for two inflorescence architecture traits in multiple maize populations under different watering environments. Molecular Breeding 37:91</w:t>
      </w:r>
    </w:p>
    <w:bookmarkStart w:id="474" w:name="_Hlk43383405"/>
    <w:p w14:paraId="2409CBCE" w14:textId="77777777" w:rsidR="00C97100" w:rsidRDefault="00850C5C">
      <w:pPr>
        <w:spacing w:after="0" w:line="480" w:lineRule="auto"/>
        <w:rPr>
          <w:b/>
        </w:rPr>
      </w:pPr>
      <w:r>
        <w:lastRenderedPageBreak/>
        <w:fldChar w:fldCharType="end"/>
      </w:r>
      <w:bookmarkEnd w:id="474"/>
      <w:r>
        <w:rPr>
          <w:rFonts w:ascii="Source Sans Pro" w:hAnsi="Source Sans Pro"/>
          <w:color w:val="333333"/>
          <w:spacing w:val="2"/>
          <w:sz w:val="21"/>
          <w:szCs w:val="21"/>
          <w:shd w:val="clear" w:color="auto" w:fill="FCFCFC"/>
        </w:rPr>
        <w:t xml:space="preserve"> </w:t>
      </w:r>
      <w:r>
        <w:t xml:space="preserve">Table 1. The latitude, longitude, site code, soil texture, and source of weather data for the 10 experimental fields in the study. </w:t>
      </w:r>
    </w:p>
    <w:tbl>
      <w:tblPr>
        <w:tblW w:w="12960" w:type="dxa"/>
        <w:tblInd w:w="-115" w:type="dxa"/>
        <w:tblCellMar>
          <w:left w:w="115" w:type="dxa"/>
          <w:right w:w="115" w:type="dxa"/>
        </w:tblCellMar>
        <w:tblLook w:val="04A0" w:firstRow="1" w:lastRow="0" w:firstColumn="1" w:lastColumn="0" w:noHBand="0" w:noVBand="1"/>
      </w:tblPr>
      <w:tblGrid>
        <w:gridCol w:w="1664"/>
        <w:gridCol w:w="853"/>
        <w:gridCol w:w="1048"/>
        <w:gridCol w:w="1178"/>
        <w:gridCol w:w="1396"/>
        <w:gridCol w:w="6821"/>
      </w:tblGrid>
      <w:tr w:rsidR="00C97100" w14:paraId="71DBD9A1" w14:textId="77777777">
        <w:trPr>
          <w:trHeight w:val="439"/>
        </w:trPr>
        <w:tc>
          <w:tcPr>
            <w:tcW w:w="1985" w:type="dxa"/>
            <w:tcBorders>
              <w:top w:val="single" w:sz="4" w:space="0" w:color="000000"/>
              <w:bottom w:val="single" w:sz="4" w:space="0" w:color="000000"/>
            </w:tcBorders>
            <w:shd w:val="clear" w:color="auto" w:fill="auto"/>
            <w:vAlign w:val="center"/>
          </w:tcPr>
          <w:p w14:paraId="26DC5942" w14:textId="77777777" w:rsidR="00C97100" w:rsidRDefault="00850C5C">
            <w:pPr>
              <w:widowControl w:val="0"/>
              <w:spacing w:after="0" w:line="240" w:lineRule="exact"/>
              <w:jc w:val="both"/>
              <w:rPr>
                <w:rFonts w:cstheme="minorHAnsi"/>
              </w:rPr>
            </w:pPr>
            <w:r>
              <w:rPr>
                <w:rFonts w:cstheme="minorHAnsi"/>
              </w:rPr>
              <w:t>Field Site</w:t>
            </w:r>
          </w:p>
        </w:tc>
        <w:tc>
          <w:tcPr>
            <w:tcW w:w="894" w:type="dxa"/>
            <w:tcBorders>
              <w:top w:val="single" w:sz="4" w:space="0" w:color="000000"/>
              <w:bottom w:val="single" w:sz="4" w:space="0" w:color="000000"/>
            </w:tcBorders>
            <w:shd w:val="clear" w:color="auto" w:fill="auto"/>
            <w:vAlign w:val="center"/>
          </w:tcPr>
          <w:p w14:paraId="6E58EE06" w14:textId="77777777" w:rsidR="00C97100" w:rsidRDefault="00850C5C">
            <w:pPr>
              <w:widowControl w:val="0"/>
              <w:spacing w:after="0" w:line="240" w:lineRule="exact"/>
              <w:jc w:val="both"/>
              <w:rPr>
                <w:rFonts w:cstheme="minorHAnsi"/>
              </w:rPr>
            </w:pPr>
            <w:r>
              <w:rPr>
                <w:rFonts w:cstheme="minorHAnsi"/>
              </w:rPr>
              <w:t>Site Code</w:t>
            </w:r>
          </w:p>
        </w:tc>
        <w:tc>
          <w:tcPr>
            <w:tcW w:w="1117" w:type="dxa"/>
            <w:tcBorders>
              <w:top w:val="single" w:sz="4" w:space="0" w:color="000000"/>
              <w:bottom w:val="single" w:sz="4" w:space="0" w:color="000000"/>
            </w:tcBorders>
            <w:shd w:val="clear" w:color="auto" w:fill="auto"/>
            <w:vAlign w:val="center"/>
          </w:tcPr>
          <w:p w14:paraId="64B04D18" w14:textId="77777777" w:rsidR="00C97100" w:rsidRDefault="00850C5C">
            <w:pPr>
              <w:widowControl w:val="0"/>
              <w:spacing w:after="0" w:line="240" w:lineRule="exact"/>
              <w:jc w:val="both"/>
              <w:rPr>
                <w:rFonts w:cstheme="minorHAnsi"/>
              </w:rPr>
            </w:pPr>
            <w:r>
              <w:rPr>
                <w:rFonts w:cstheme="minorHAnsi"/>
              </w:rPr>
              <w:t>Latitude</w:t>
            </w:r>
          </w:p>
        </w:tc>
        <w:tc>
          <w:tcPr>
            <w:tcW w:w="1224" w:type="dxa"/>
            <w:tcBorders>
              <w:top w:val="single" w:sz="4" w:space="0" w:color="000000"/>
              <w:bottom w:val="single" w:sz="4" w:space="0" w:color="000000"/>
            </w:tcBorders>
            <w:shd w:val="clear" w:color="auto" w:fill="auto"/>
            <w:vAlign w:val="center"/>
          </w:tcPr>
          <w:p w14:paraId="5A8A87BB" w14:textId="77777777" w:rsidR="00C97100" w:rsidRDefault="00850C5C">
            <w:pPr>
              <w:widowControl w:val="0"/>
              <w:spacing w:after="0" w:line="240" w:lineRule="exact"/>
              <w:jc w:val="both"/>
              <w:rPr>
                <w:rFonts w:cstheme="minorHAnsi"/>
              </w:rPr>
            </w:pPr>
            <w:r>
              <w:rPr>
                <w:rFonts w:cstheme="minorHAnsi"/>
              </w:rPr>
              <w:t>Longitude</w:t>
            </w:r>
          </w:p>
        </w:tc>
        <w:tc>
          <w:tcPr>
            <w:tcW w:w="1800" w:type="dxa"/>
            <w:tcBorders>
              <w:top w:val="single" w:sz="4" w:space="0" w:color="000000"/>
              <w:bottom w:val="single" w:sz="4" w:space="0" w:color="000000"/>
            </w:tcBorders>
          </w:tcPr>
          <w:p w14:paraId="0F85EDFF" w14:textId="77777777" w:rsidR="00C97100" w:rsidRDefault="00850C5C">
            <w:pPr>
              <w:widowControl w:val="0"/>
              <w:spacing w:after="0" w:line="240" w:lineRule="exact"/>
              <w:jc w:val="both"/>
              <w:rPr>
                <w:rFonts w:cstheme="minorHAnsi"/>
              </w:rPr>
            </w:pPr>
            <w:r>
              <w:rPr>
                <w:rFonts w:cstheme="minorHAnsi"/>
              </w:rPr>
              <w:t>Soil Texture</w:t>
            </w:r>
          </w:p>
        </w:tc>
        <w:tc>
          <w:tcPr>
            <w:tcW w:w="5939" w:type="dxa"/>
            <w:tcBorders>
              <w:top w:val="single" w:sz="4" w:space="0" w:color="000000"/>
              <w:bottom w:val="single" w:sz="4" w:space="0" w:color="000000"/>
            </w:tcBorders>
          </w:tcPr>
          <w:p w14:paraId="20081A0B" w14:textId="77777777" w:rsidR="00C97100" w:rsidRDefault="00850C5C">
            <w:pPr>
              <w:widowControl w:val="0"/>
              <w:spacing w:after="0" w:line="240" w:lineRule="exact"/>
              <w:jc w:val="both"/>
              <w:rPr>
                <w:rFonts w:cstheme="minorHAnsi"/>
              </w:rPr>
            </w:pPr>
            <w:r>
              <w:rPr>
                <w:rFonts w:cstheme="minorHAnsi"/>
              </w:rPr>
              <w:t>Weather Data Source</w:t>
            </w:r>
          </w:p>
        </w:tc>
      </w:tr>
      <w:tr w:rsidR="00C97100" w14:paraId="553B22B4" w14:textId="77777777">
        <w:trPr>
          <w:trHeight w:val="439"/>
        </w:trPr>
        <w:tc>
          <w:tcPr>
            <w:tcW w:w="1985" w:type="dxa"/>
            <w:tcBorders>
              <w:top w:val="single" w:sz="4" w:space="0" w:color="000000"/>
            </w:tcBorders>
            <w:shd w:val="clear" w:color="auto" w:fill="auto"/>
            <w:vAlign w:val="center"/>
          </w:tcPr>
          <w:p w14:paraId="1A38FA30" w14:textId="77777777" w:rsidR="00C97100" w:rsidRDefault="00850C5C">
            <w:pPr>
              <w:widowControl w:val="0"/>
              <w:spacing w:after="0" w:line="240" w:lineRule="exact"/>
              <w:rPr>
                <w:rFonts w:cstheme="minorHAnsi"/>
              </w:rPr>
            </w:pPr>
            <w:r>
              <w:rPr>
                <w:rFonts w:cstheme="minorHAnsi"/>
              </w:rPr>
              <w:t>Brookings, SD</w:t>
            </w:r>
          </w:p>
        </w:tc>
        <w:tc>
          <w:tcPr>
            <w:tcW w:w="894" w:type="dxa"/>
            <w:tcBorders>
              <w:top w:val="single" w:sz="4" w:space="0" w:color="000000"/>
            </w:tcBorders>
            <w:shd w:val="clear" w:color="auto" w:fill="auto"/>
            <w:vAlign w:val="center"/>
          </w:tcPr>
          <w:p w14:paraId="16E2D14A" w14:textId="77777777" w:rsidR="00C97100" w:rsidRDefault="00850C5C">
            <w:pPr>
              <w:widowControl w:val="0"/>
              <w:spacing w:after="0" w:line="240" w:lineRule="exact"/>
              <w:rPr>
                <w:rFonts w:cstheme="minorHAnsi"/>
              </w:rPr>
            </w:pPr>
            <w:r>
              <w:rPr>
                <w:rFonts w:cstheme="minorHAnsi"/>
              </w:rPr>
              <w:t>BRKG</w:t>
            </w:r>
          </w:p>
        </w:tc>
        <w:tc>
          <w:tcPr>
            <w:tcW w:w="1117" w:type="dxa"/>
            <w:tcBorders>
              <w:top w:val="single" w:sz="4" w:space="0" w:color="000000"/>
            </w:tcBorders>
            <w:shd w:val="clear" w:color="auto" w:fill="auto"/>
            <w:vAlign w:val="center"/>
          </w:tcPr>
          <w:p w14:paraId="1683D329" w14:textId="77777777" w:rsidR="00C97100" w:rsidRDefault="00850C5C">
            <w:pPr>
              <w:widowControl w:val="0"/>
              <w:spacing w:after="0" w:line="240" w:lineRule="exact"/>
              <w:rPr>
                <w:rFonts w:cstheme="minorHAnsi"/>
              </w:rPr>
            </w:pPr>
            <w:r>
              <w:rPr>
                <w:rFonts w:cstheme="minorHAnsi"/>
              </w:rPr>
              <w:t>44.307</w:t>
            </w:r>
          </w:p>
        </w:tc>
        <w:tc>
          <w:tcPr>
            <w:tcW w:w="1224" w:type="dxa"/>
            <w:tcBorders>
              <w:top w:val="single" w:sz="4" w:space="0" w:color="000000"/>
            </w:tcBorders>
            <w:shd w:val="clear" w:color="auto" w:fill="auto"/>
            <w:vAlign w:val="center"/>
          </w:tcPr>
          <w:p w14:paraId="5A48861D" w14:textId="77777777" w:rsidR="00C97100" w:rsidRDefault="00850C5C">
            <w:pPr>
              <w:widowControl w:val="0"/>
              <w:spacing w:after="0" w:line="240" w:lineRule="exact"/>
              <w:rPr>
                <w:rFonts w:cstheme="minorHAnsi"/>
              </w:rPr>
            </w:pPr>
            <w:r>
              <w:rPr>
                <w:rFonts w:cstheme="minorHAnsi"/>
              </w:rPr>
              <w:t>-96.67</w:t>
            </w:r>
          </w:p>
        </w:tc>
        <w:tc>
          <w:tcPr>
            <w:tcW w:w="1800" w:type="dxa"/>
            <w:tcBorders>
              <w:top w:val="single" w:sz="4" w:space="0" w:color="000000"/>
            </w:tcBorders>
          </w:tcPr>
          <w:p w14:paraId="2B4DE58C" w14:textId="77777777" w:rsidR="00C97100" w:rsidRDefault="00850C5C">
            <w:pPr>
              <w:widowControl w:val="0"/>
              <w:spacing w:after="0" w:line="240" w:lineRule="exact"/>
              <w:rPr>
                <w:rFonts w:cstheme="minorHAnsi"/>
              </w:rPr>
            </w:pPr>
            <w:r>
              <w:rPr>
                <w:rFonts w:cstheme="minorHAnsi"/>
              </w:rPr>
              <w:t>Clay loam</w:t>
            </w:r>
          </w:p>
        </w:tc>
        <w:tc>
          <w:tcPr>
            <w:tcW w:w="5939" w:type="dxa"/>
            <w:tcBorders>
              <w:top w:val="single" w:sz="4" w:space="0" w:color="000000"/>
            </w:tcBorders>
          </w:tcPr>
          <w:p w14:paraId="666BEB9F" w14:textId="77777777" w:rsidR="00C97100" w:rsidRDefault="00850C5C">
            <w:pPr>
              <w:widowControl w:val="0"/>
              <w:spacing w:after="0" w:line="240" w:lineRule="exact"/>
              <w:rPr>
                <w:rFonts w:cstheme="minorHAnsi"/>
              </w:rPr>
            </w:pPr>
            <w:r>
              <w:rPr>
                <w:rFonts w:cstheme="minorHAnsi"/>
              </w:rPr>
              <w:t>https://www.ncdc.noaa.gov/cdo-web/results</w:t>
            </w:r>
          </w:p>
        </w:tc>
      </w:tr>
      <w:tr w:rsidR="00C97100" w14:paraId="06BEE03B" w14:textId="77777777">
        <w:trPr>
          <w:trHeight w:val="439"/>
        </w:trPr>
        <w:tc>
          <w:tcPr>
            <w:tcW w:w="1985" w:type="dxa"/>
            <w:shd w:val="clear" w:color="auto" w:fill="auto"/>
            <w:vAlign w:val="center"/>
          </w:tcPr>
          <w:p w14:paraId="58AF3B77" w14:textId="77777777" w:rsidR="00C97100" w:rsidRDefault="00850C5C">
            <w:pPr>
              <w:widowControl w:val="0"/>
              <w:spacing w:after="0" w:line="240" w:lineRule="exact"/>
              <w:rPr>
                <w:rFonts w:cstheme="minorHAnsi"/>
              </w:rPr>
            </w:pPr>
            <w:r>
              <w:rPr>
                <w:rFonts w:cstheme="minorHAnsi"/>
              </w:rPr>
              <w:t>Hickory Corners, MI</w:t>
            </w:r>
          </w:p>
        </w:tc>
        <w:tc>
          <w:tcPr>
            <w:tcW w:w="894" w:type="dxa"/>
            <w:shd w:val="clear" w:color="auto" w:fill="auto"/>
            <w:vAlign w:val="center"/>
          </w:tcPr>
          <w:p w14:paraId="55892988" w14:textId="77777777" w:rsidR="00C97100" w:rsidRDefault="00850C5C">
            <w:pPr>
              <w:widowControl w:val="0"/>
              <w:spacing w:after="0" w:line="240" w:lineRule="exact"/>
              <w:rPr>
                <w:rFonts w:cstheme="minorHAnsi"/>
              </w:rPr>
            </w:pPr>
            <w:r>
              <w:rPr>
                <w:rFonts w:cstheme="minorHAnsi"/>
              </w:rPr>
              <w:t>KBSM</w:t>
            </w:r>
          </w:p>
        </w:tc>
        <w:tc>
          <w:tcPr>
            <w:tcW w:w="1117" w:type="dxa"/>
            <w:shd w:val="clear" w:color="auto" w:fill="auto"/>
            <w:vAlign w:val="center"/>
          </w:tcPr>
          <w:p w14:paraId="0A0B366D" w14:textId="77777777" w:rsidR="00C97100" w:rsidRDefault="00850C5C">
            <w:pPr>
              <w:widowControl w:val="0"/>
              <w:spacing w:after="0" w:line="240" w:lineRule="exact"/>
              <w:rPr>
                <w:rFonts w:cstheme="minorHAnsi"/>
              </w:rPr>
            </w:pPr>
            <w:r>
              <w:rPr>
                <w:rFonts w:cstheme="minorHAnsi"/>
              </w:rPr>
              <w:t>42.42</w:t>
            </w:r>
          </w:p>
        </w:tc>
        <w:tc>
          <w:tcPr>
            <w:tcW w:w="1224" w:type="dxa"/>
            <w:shd w:val="clear" w:color="auto" w:fill="auto"/>
            <w:vAlign w:val="center"/>
          </w:tcPr>
          <w:p w14:paraId="6B33BC47" w14:textId="77777777" w:rsidR="00C97100" w:rsidRDefault="00850C5C">
            <w:pPr>
              <w:widowControl w:val="0"/>
              <w:spacing w:after="0" w:line="240" w:lineRule="exact"/>
              <w:rPr>
                <w:rFonts w:cstheme="minorHAnsi"/>
              </w:rPr>
            </w:pPr>
            <w:r>
              <w:rPr>
                <w:rFonts w:cstheme="minorHAnsi"/>
              </w:rPr>
              <w:t>-85.37</w:t>
            </w:r>
          </w:p>
        </w:tc>
        <w:tc>
          <w:tcPr>
            <w:tcW w:w="1800" w:type="dxa"/>
          </w:tcPr>
          <w:p w14:paraId="3ACAD0FA" w14:textId="77777777" w:rsidR="00C97100" w:rsidRDefault="00850C5C">
            <w:pPr>
              <w:widowControl w:val="0"/>
              <w:spacing w:after="0" w:line="240" w:lineRule="exact"/>
              <w:rPr>
                <w:rFonts w:cstheme="minorHAnsi"/>
              </w:rPr>
            </w:pPr>
            <w:r>
              <w:rPr>
                <w:rFonts w:cstheme="minorHAnsi"/>
              </w:rPr>
              <w:t>Loam</w:t>
            </w:r>
          </w:p>
        </w:tc>
        <w:tc>
          <w:tcPr>
            <w:tcW w:w="5939" w:type="dxa"/>
          </w:tcPr>
          <w:p w14:paraId="11BFD0ED" w14:textId="77777777" w:rsidR="00C97100" w:rsidRDefault="00850C5C">
            <w:pPr>
              <w:widowControl w:val="0"/>
              <w:spacing w:after="0" w:line="240" w:lineRule="exact"/>
              <w:rPr>
                <w:rFonts w:cstheme="minorHAnsi"/>
              </w:rPr>
            </w:pPr>
            <w:r>
              <w:rPr>
                <w:rFonts w:cstheme="minorHAnsi"/>
              </w:rPr>
              <w:t>https://lter.kbs.msu.edu/datatables/7</w:t>
            </w:r>
          </w:p>
        </w:tc>
      </w:tr>
      <w:tr w:rsidR="00C97100" w14:paraId="161E755F" w14:textId="77777777">
        <w:trPr>
          <w:trHeight w:val="439"/>
        </w:trPr>
        <w:tc>
          <w:tcPr>
            <w:tcW w:w="1985" w:type="dxa"/>
            <w:shd w:val="clear" w:color="auto" w:fill="auto"/>
            <w:vAlign w:val="center"/>
          </w:tcPr>
          <w:p w14:paraId="63ACD986" w14:textId="77777777" w:rsidR="00C97100" w:rsidRDefault="00850C5C">
            <w:pPr>
              <w:widowControl w:val="0"/>
              <w:spacing w:after="0" w:line="240" w:lineRule="exact"/>
              <w:rPr>
                <w:rFonts w:cstheme="minorHAnsi"/>
              </w:rPr>
            </w:pPr>
            <w:r>
              <w:rPr>
                <w:rFonts w:cstheme="minorHAnsi"/>
              </w:rPr>
              <w:t>Lincoln, NE</w:t>
            </w:r>
          </w:p>
        </w:tc>
        <w:tc>
          <w:tcPr>
            <w:tcW w:w="894" w:type="dxa"/>
            <w:shd w:val="clear" w:color="auto" w:fill="auto"/>
            <w:vAlign w:val="center"/>
          </w:tcPr>
          <w:p w14:paraId="7921DC51" w14:textId="77777777" w:rsidR="00C97100" w:rsidRDefault="00850C5C">
            <w:pPr>
              <w:widowControl w:val="0"/>
              <w:spacing w:after="0" w:line="240" w:lineRule="exact"/>
              <w:rPr>
                <w:rFonts w:cstheme="minorHAnsi"/>
              </w:rPr>
            </w:pPr>
            <w:r>
              <w:rPr>
                <w:rFonts w:cstheme="minorHAnsi"/>
              </w:rPr>
              <w:t>LINC</w:t>
            </w:r>
          </w:p>
        </w:tc>
        <w:tc>
          <w:tcPr>
            <w:tcW w:w="1117" w:type="dxa"/>
            <w:shd w:val="clear" w:color="auto" w:fill="auto"/>
            <w:vAlign w:val="center"/>
          </w:tcPr>
          <w:p w14:paraId="230E0C2F" w14:textId="77777777" w:rsidR="00C97100" w:rsidRDefault="00850C5C">
            <w:pPr>
              <w:widowControl w:val="0"/>
              <w:spacing w:after="0" w:line="240" w:lineRule="exact"/>
              <w:rPr>
                <w:rFonts w:cstheme="minorHAnsi"/>
              </w:rPr>
            </w:pPr>
            <w:r>
              <w:rPr>
                <w:rFonts w:cstheme="minorHAnsi"/>
              </w:rPr>
              <w:t>41.154</w:t>
            </w:r>
          </w:p>
        </w:tc>
        <w:tc>
          <w:tcPr>
            <w:tcW w:w="1224" w:type="dxa"/>
            <w:shd w:val="clear" w:color="auto" w:fill="auto"/>
            <w:vAlign w:val="center"/>
          </w:tcPr>
          <w:p w14:paraId="6CF62B2E" w14:textId="77777777" w:rsidR="00C97100" w:rsidRDefault="00850C5C">
            <w:pPr>
              <w:widowControl w:val="0"/>
              <w:spacing w:after="0" w:line="240" w:lineRule="exact"/>
              <w:rPr>
                <w:rFonts w:cstheme="minorHAnsi"/>
              </w:rPr>
            </w:pPr>
            <w:r>
              <w:rPr>
                <w:rFonts w:cstheme="minorHAnsi"/>
              </w:rPr>
              <w:t>-96.42</w:t>
            </w:r>
          </w:p>
        </w:tc>
        <w:tc>
          <w:tcPr>
            <w:tcW w:w="1800" w:type="dxa"/>
          </w:tcPr>
          <w:p w14:paraId="3AE3882F" w14:textId="77777777" w:rsidR="00C97100" w:rsidRDefault="00850C5C">
            <w:pPr>
              <w:widowControl w:val="0"/>
              <w:spacing w:after="0" w:line="240" w:lineRule="exact"/>
              <w:rPr>
                <w:rFonts w:cstheme="minorHAnsi"/>
              </w:rPr>
            </w:pPr>
            <w:r>
              <w:rPr>
                <w:rFonts w:cstheme="minorHAnsi"/>
              </w:rPr>
              <w:t>Loam</w:t>
            </w:r>
          </w:p>
        </w:tc>
        <w:tc>
          <w:tcPr>
            <w:tcW w:w="5939" w:type="dxa"/>
          </w:tcPr>
          <w:p w14:paraId="45EC524F" w14:textId="77777777" w:rsidR="00C97100" w:rsidRDefault="00850C5C">
            <w:pPr>
              <w:widowControl w:val="0"/>
              <w:spacing w:after="0" w:line="240" w:lineRule="exact"/>
              <w:rPr>
                <w:rFonts w:cstheme="minorHAnsi"/>
              </w:rPr>
            </w:pPr>
            <w:r>
              <w:rPr>
                <w:rFonts w:cstheme="minorHAnsi"/>
              </w:rPr>
              <w:t>https://www.ncdc.noaa.gov/cdo-web/results</w:t>
            </w:r>
          </w:p>
        </w:tc>
      </w:tr>
      <w:tr w:rsidR="00C97100" w14:paraId="36073508" w14:textId="77777777">
        <w:trPr>
          <w:trHeight w:val="439"/>
        </w:trPr>
        <w:tc>
          <w:tcPr>
            <w:tcW w:w="1985" w:type="dxa"/>
            <w:shd w:val="clear" w:color="auto" w:fill="auto"/>
            <w:vAlign w:val="center"/>
          </w:tcPr>
          <w:p w14:paraId="29897ABB" w14:textId="77777777" w:rsidR="00C97100" w:rsidRDefault="00850C5C">
            <w:pPr>
              <w:widowControl w:val="0"/>
              <w:spacing w:after="0" w:line="240" w:lineRule="exact"/>
              <w:rPr>
                <w:rFonts w:cstheme="minorHAnsi"/>
              </w:rPr>
            </w:pPr>
            <w:r>
              <w:rPr>
                <w:rFonts w:cstheme="minorHAnsi"/>
              </w:rPr>
              <w:t>Manhattan, KS</w:t>
            </w:r>
          </w:p>
        </w:tc>
        <w:tc>
          <w:tcPr>
            <w:tcW w:w="894" w:type="dxa"/>
            <w:shd w:val="clear" w:color="auto" w:fill="auto"/>
            <w:vAlign w:val="center"/>
          </w:tcPr>
          <w:p w14:paraId="1A361AC6" w14:textId="77777777" w:rsidR="00C97100" w:rsidRDefault="00850C5C">
            <w:pPr>
              <w:widowControl w:val="0"/>
              <w:spacing w:after="0" w:line="240" w:lineRule="exact"/>
              <w:rPr>
                <w:rFonts w:cstheme="minorHAnsi"/>
              </w:rPr>
            </w:pPr>
            <w:r>
              <w:rPr>
                <w:rFonts w:cstheme="minorHAnsi"/>
              </w:rPr>
              <w:t>MNHT</w:t>
            </w:r>
          </w:p>
        </w:tc>
        <w:tc>
          <w:tcPr>
            <w:tcW w:w="1117" w:type="dxa"/>
            <w:shd w:val="clear" w:color="auto" w:fill="auto"/>
            <w:vAlign w:val="center"/>
          </w:tcPr>
          <w:p w14:paraId="28ADD24E" w14:textId="77777777" w:rsidR="00C97100" w:rsidRDefault="00850C5C">
            <w:pPr>
              <w:widowControl w:val="0"/>
              <w:spacing w:after="0" w:line="240" w:lineRule="exact"/>
              <w:rPr>
                <w:rFonts w:cstheme="minorHAnsi"/>
              </w:rPr>
            </w:pPr>
            <w:r>
              <w:rPr>
                <w:rFonts w:cstheme="minorHAnsi"/>
              </w:rPr>
              <w:t>39.141</w:t>
            </w:r>
          </w:p>
        </w:tc>
        <w:tc>
          <w:tcPr>
            <w:tcW w:w="1224" w:type="dxa"/>
            <w:shd w:val="clear" w:color="auto" w:fill="auto"/>
            <w:vAlign w:val="center"/>
          </w:tcPr>
          <w:p w14:paraId="2F69D2E7" w14:textId="77777777" w:rsidR="00C97100" w:rsidRDefault="00850C5C">
            <w:pPr>
              <w:widowControl w:val="0"/>
              <w:spacing w:after="0" w:line="240" w:lineRule="exact"/>
              <w:rPr>
                <w:rFonts w:cstheme="minorHAnsi"/>
              </w:rPr>
            </w:pPr>
            <w:r>
              <w:rPr>
                <w:rFonts w:cstheme="minorHAnsi"/>
              </w:rPr>
              <w:t>-96.64</w:t>
            </w:r>
          </w:p>
        </w:tc>
        <w:tc>
          <w:tcPr>
            <w:tcW w:w="1800" w:type="dxa"/>
          </w:tcPr>
          <w:p w14:paraId="09CCB639" w14:textId="77777777" w:rsidR="00C97100" w:rsidRDefault="00850C5C">
            <w:pPr>
              <w:widowControl w:val="0"/>
              <w:spacing w:after="0" w:line="240" w:lineRule="exact"/>
              <w:rPr>
                <w:rFonts w:cstheme="minorHAnsi"/>
              </w:rPr>
            </w:pPr>
            <w:r>
              <w:rPr>
                <w:rFonts w:cstheme="minorHAnsi"/>
              </w:rPr>
              <w:t>Sandy loam</w:t>
            </w:r>
          </w:p>
        </w:tc>
        <w:tc>
          <w:tcPr>
            <w:tcW w:w="5939" w:type="dxa"/>
          </w:tcPr>
          <w:p w14:paraId="0D775511" w14:textId="77777777" w:rsidR="00C97100" w:rsidRDefault="00850C5C">
            <w:pPr>
              <w:widowControl w:val="0"/>
              <w:spacing w:after="0" w:line="240" w:lineRule="exact"/>
              <w:rPr>
                <w:rFonts w:cstheme="minorHAnsi"/>
              </w:rPr>
            </w:pPr>
            <w:r>
              <w:rPr>
                <w:rFonts w:cstheme="minorHAnsi"/>
              </w:rPr>
              <w:t>mesonet.k-state.edu/weather/historical</w:t>
            </w:r>
          </w:p>
        </w:tc>
      </w:tr>
      <w:tr w:rsidR="00C97100" w14:paraId="4EC11F30" w14:textId="77777777">
        <w:trPr>
          <w:trHeight w:val="439"/>
        </w:trPr>
        <w:tc>
          <w:tcPr>
            <w:tcW w:w="1985" w:type="dxa"/>
            <w:shd w:val="clear" w:color="auto" w:fill="auto"/>
            <w:vAlign w:val="center"/>
          </w:tcPr>
          <w:p w14:paraId="4D8A552A" w14:textId="77777777" w:rsidR="00C97100" w:rsidRDefault="00850C5C">
            <w:pPr>
              <w:widowControl w:val="0"/>
              <w:spacing w:after="0" w:line="240" w:lineRule="exact"/>
              <w:rPr>
                <w:rFonts w:cstheme="minorHAnsi"/>
              </w:rPr>
            </w:pPr>
            <w:r>
              <w:rPr>
                <w:rFonts w:cstheme="minorHAnsi"/>
              </w:rPr>
              <w:t>Columbia, MO</w:t>
            </w:r>
          </w:p>
        </w:tc>
        <w:tc>
          <w:tcPr>
            <w:tcW w:w="894" w:type="dxa"/>
            <w:shd w:val="clear" w:color="auto" w:fill="auto"/>
            <w:vAlign w:val="center"/>
          </w:tcPr>
          <w:p w14:paraId="4EF1FD41" w14:textId="77777777" w:rsidR="00C97100" w:rsidRDefault="00850C5C">
            <w:pPr>
              <w:widowControl w:val="0"/>
              <w:spacing w:after="0" w:line="240" w:lineRule="exact"/>
              <w:rPr>
                <w:rFonts w:cstheme="minorHAnsi"/>
              </w:rPr>
            </w:pPr>
            <w:r>
              <w:rPr>
                <w:rFonts w:cstheme="minorHAnsi"/>
              </w:rPr>
              <w:t>CLMB</w:t>
            </w:r>
          </w:p>
        </w:tc>
        <w:tc>
          <w:tcPr>
            <w:tcW w:w="1117" w:type="dxa"/>
            <w:shd w:val="clear" w:color="auto" w:fill="auto"/>
            <w:vAlign w:val="center"/>
          </w:tcPr>
          <w:p w14:paraId="348D8E04" w14:textId="77777777" w:rsidR="00C97100" w:rsidRDefault="00850C5C">
            <w:pPr>
              <w:widowControl w:val="0"/>
              <w:spacing w:after="0" w:line="240" w:lineRule="exact"/>
              <w:rPr>
                <w:rFonts w:cstheme="minorHAnsi"/>
              </w:rPr>
            </w:pPr>
            <w:r>
              <w:rPr>
                <w:rFonts w:cstheme="minorHAnsi"/>
              </w:rPr>
              <w:t>38.897</w:t>
            </w:r>
          </w:p>
        </w:tc>
        <w:tc>
          <w:tcPr>
            <w:tcW w:w="1224" w:type="dxa"/>
            <w:shd w:val="clear" w:color="auto" w:fill="auto"/>
            <w:vAlign w:val="center"/>
          </w:tcPr>
          <w:p w14:paraId="358DFC68" w14:textId="77777777" w:rsidR="00C97100" w:rsidRDefault="00850C5C">
            <w:pPr>
              <w:widowControl w:val="0"/>
              <w:spacing w:after="0" w:line="240" w:lineRule="exact"/>
              <w:rPr>
                <w:rFonts w:cstheme="minorHAnsi"/>
              </w:rPr>
            </w:pPr>
            <w:r>
              <w:rPr>
                <w:rFonts w:cstheme="minorHAnsi"/>
              </w:rPr>
              <w:t>-92.22</w:t>
            </w:r>
          </w:p>
        </w:tc>
        <w:tc>
          <w:tcPr>
            <w:tcW w:w="1800" w:type="dxa"/>
          </w:tcPr>
          <w:p w14:paraId="2318EA2A" w14:textId="77777777" w:rsidR="00C97100" w:rsidRDefault="00850C5C">
            <w:pPr>
              <w:widowControl w:val="0"/>
              <w:spacing w:after="0" w:line="240" w:lineRule="exact"/>
              <w:rPr>
                <w:rFonts w:cstheme="minorHAnsi"/>
              </w:rPr>
            </w:pPr>
            <w:r>
              <w:rPr>
                <w:rFonts w:cstheme="minorHAnsi"/>
              </w:rPr>
              <w:t>Loam</w:t>
            </w:r>
          </w:p>
        </w:tc>
        <w:tc>
          <w:tcPr>
            <w:tcW w:w="5939" w:type="dxa"/>
          </w:tcPr>
          <w:p w14:paraId="0DDC1292" w14:textId="77777777" w:rsidR="00C97100" w:rsidRDefault="00850C5C">
            <w:pPr>
              <w:widowControl w:val="0"/>
              <w:spacing w:after="0" w:line="240" w:lineRule="exact"/>
              <w:rPr>
                <w:rFonts w:cstheme="minorHAnsi"/>
              </w:rPr>
            </w:pPr>
            <w:r>
              <w:rPr>
                <w:rFonts w:cstheme="minorHAnsi"/>
              </w:rPr>
              <w:t>http://agebb.missouri.edu/weather/history/index.asp?station_prefix=bfd</w:t>
            </w:r>
          </w:p>
        </w:tc>
      </w:tr>
      <w:tr w:rsidR="00C97100" w14:paraId="750BCEBE" w14:textId="77777777">
        <w:trPr>
          <w:trHeight w:val="439"/>
        </w:trPr>
        <w:tc>
          <w:tcPr>
            <w:tcW w:w="1985" w:type="dxa"/>
            <w:shd w:val="clear" w:color="auto" w:fill="auto"/>
            <w:vAlign w:val="center"/>
          </w:tcPr>
          <w:p w14:paraId="61D65E76" w14:textId="77777777" w:rsidR="00C97100" w:rsidRDefault="00850C5C">
            <w:pPr>
              <w:widowControl w:val="0"/>
              <w:spacing w:after="0" w:line="240" w:lineRule="exact"/>
              <w:rPr>
                <w:rFonts w:cstheme="minorHAnsi"/>
              </w:rPr>
            </w:pPr>
            <w:r>
              <w:rPr>
                <w:rFonts w:cstheme="minorHAnsi"/>
              </w:rPr>
              <w:t>Stillwater, OK</w:t>
            </w:r>
          </w:p>
        </w:tc>
        <w:tc>
          <w:tcPr>
            <w:tcW w:w="894" w:type="dxa"/>
            <w:shd w:val="clear" w:color="auto" w:fill="auto"/>
            <w:vAlign w:val="center"/>
          </w:tcPr>
          <w:p w14:paraId="77F2AF87" w14:textId="77777777" w:rsidR="00C97100" w:rsidRDefault="00850C5C">
            <w:pPr>
              <w:widowControl w:val="0"/>
              <w:spacing w:after="0" w:line="240" w:lineRule="exact"/>
              <w:rPr>
                <w:rFonts w:cstheme="minorHAnsi"/>
              </w:rPr>
            </w:pPr>
            <w:r>
              <w:rPr>
                <w:rFonts w:cstheme="minorHAnsi"/>
              </w:rPr>
              <w:t>STIL</w:t>
            </w:r>
          </w:p>
        </w:tc>
        <w:tc>
          <w:tcPr>
            <w:tcW w:w="1117" w:type="dxa"/>
            <w:shd w:val="clear" w:color="auto" w:fill="auto"/>
            <w:vAlign w:val="center"/>
          </w:tcPr>
          <w:p w14:paraId="3444C601" w14:textId="77777777" w:rsidR="00C97100" w:rsidRDefault="00850C5C">
            <w:pPr>
              <w:widowControl w:val="0"/>
              <w:spacing w:after="0" w:line="240" w:lineRule="exact"/>
              <w:rPr>
                <w:rFonts w:cstheme="minorHAnsi"/>
              </w:rPr>
            </w:pPr>
            <w:r>
              <w:rPr>
                <w:rFonts w:cstheme="minorHAnsi"/>
              </w:rPr>
              <w:t>35.991</w:t>
            </w:r>
          </w:p>
        </w:tc>
        <w:tc>
          <w:tcPr>
            <w:tcW w:w="1224" w:type="dxa"/>
            <w:shd w:val="clear" w:color="auto" w:fill="auto"/>
            <w:vAlign w:val="center"/>
          </w:tcPr>
          <w:p w14:paraId="4D6CE6DC" w14:textId="77777777" w:rsidR="00C97100" w:rsidRDefault="00850C5C">
            <w:pPr>
              <w:widowControl w:val="0"/>
              <w:spacing w:after="0" w:line="240" w:lineRule="exact"/>
              <w:rPr>
                <w:rFonts w:cstheme="minorHAnsi"/>
              </w:rPr>
            </w:pPr>
            <w:r>
              <w:rPr>
                <w:rFonts w:cstheme="minorHAnsi"/>
              </w:rPr>
              <w:t>-97.05</w:t>
            </w:r>
          </w:p>
        </w:tc>
        <w:tc>
          <w:tcPr>
            <w:tcW w:w="1800" w:type="dxa"/>
          </w:tcPr>
          <w:p w14:paraId="65E15F3C" w14:textId="77777777" w:rsidR="00C97100" w:rsidRDefault="00850C5C">
            <w:pPr>
              <w:widowControl w:val="0"/>
              <w:spacing w:after="0" w:line="240" w:lineRule="exact"/>
              <w:rPr>
                <w:rFonts w:cstheme="minorHAnsi"/>
              </w:rPr>
            </w:pPr>
            <w:r>
              <w:rPr>
                <w:rFonts w:cstheme="minorHAnsi"/>
              </w:rPr>
              <w:t>Sandy loam</w:t>
            </w:r>
          </w:p>
        </w:tc>
        <w:tc>
          <w:tcPr>
            <w:tcW w:w="5939" w:type="dxa"/>
          </w:tcPr>
          <w:p w14:paraId="120F6E6C" w14:textId="77777777" w:rsidR="00C97100" w:rsidRDefault="00850C5C">
            <w:pPr>
              <w:widowControl w:val="0"/>
              <w:spacing w:after="0" w:line="240" w:lineRule="exact"/>
              <w:rPr>
                <w:rFonts w:cstheme="minorHAnsi"/>
              </w:rPr>
            </w:pPr>
            <w:r>
              <w:rPr>
                <w:rFonts w:cstheme="minorHAnsi"/>
              </w:rPr>
              <w:t> https://www.mesonet.org/index.php/weather/local/perk</w:t>
            </w:r>
          </w:p>
        </w:tc>
      </w:tr>
      <w:tr w:rsidR="00C97100" w14:paraId="66104A35" w14:textId="77777777">
        <w:trPr>
          <w:trHeight w:val="439"/>
        </w:trPr>
        <w:tc>
          <w:tcPr>
            <w:tcW w:w="1985" w:type="dxa"/>
            <w:shd w:val="clear" w:color="auto" w:fill="auto"/>
            <w:vAlign w:val="center"/>
          </w:tcPr>
          <w:p w14:paraId="610740FD" w14:textId="77777777" w:rsidR="00C97100" w:rsidRDefault="00850C5C">
            <w:pPr>
              <w:widowControl w:val="0"/>
              <w:spacing w:after="0" w:line="240" w:lineRule="exact"/>
              <w:rPr>
                <w:rFonts w:cstheme="minorHAnsi"/>
              </w:rPr>
            </w:pPr>
            <w:r>
              <w:rPr>
                <w:rFonts w:cstheme="minorHAnsi"/>
              </w:rPr>
              <w:t>Overton, TX</w:t>
            </w:r>
          </w:p>
        </w:tc>
        <w:tc>
          <w:tcPr>
            <w:tcW w:w="894" w:type="dxa"/>
            <w:shd w:val="clear" w:color="auto" w:fill="auto"/>
            <w:vAlign w:val="center"/>
          </w:tcPr>
          <w:p w14:paraId="6E550E63" w14:textId="77777777" w:rsidR="00C97100" w:rsidRDefault="00850C5C">
            <w:pPr>
              <w:widowControl w:val="0"/>
              <w:spacing w:after="0" w:line="240" w:lineRule="exact"/>
              <w:rPr>
                <w:rFonts w:cstheme="minorHAnsi"/>
              </w:rPr>
            </w:pPr>
            <w:r>
              <w:rPr>
                <w:rFonts w:cstheme="minorHAnsi"/>
              </w:rPr>
              <w:t>OVTN</w:t>
            </w:r>
          </w:p>
        </w:tc>
        <w:tc>
          <w:tcPr>
            <w:tcW w:w="1117" w:type="dxa"/>
            <w:shd w:val="clear" w:color="auto" w:fill="auto"/>
            <w:vAlign w:val="center"/>
          </w:tcPr>
          <w:p w14:paraId="5015DC0F" w14:textId="77777777" w:rsidR="00C97100" w:rsidRDefault="00850C5C">
            <w:pPr>
              <w:widowControl w:val="0"/>
              <w:spacing w:after="0" w:line="240" w:lineRule="exact"/>
              <w:rPr>
                <w:rFonts w:cstheme="minorHAnsi"/>
              </w:rPr>
            </w:pPr>
            <w:r>
              <w:rPr>
                <w:rFonts w:cstheme="minorHAnsi"/>
              </w:rPr>
              <w:t>32.303</w:t>
            </w:r>
          </w:p>
        </w:tc>
        <w:tc>
          <w:tcPr>
            <w:tcW w:w="1224" w:type="dxa"/>
            <w:shd w:val="clear" w:color="auto" w:fill="auto"/>
            <w:vAlign w:val="center"/>
          </w:tcPr>
          <w:p w14:paraId="71A7FB18" w14:textId="77777777" w:rsidR="00C97100" w:rsidRDefault="00850C5C">
            <w:pPr>
              <w:widowControl w:val="0"/>
              <w:spacing w:after="0" w:line="240" w:lineRule="exact"/>
              <w:rPr>
                <w:rFonts w:cstheme="minorHAnsi"/>
              </w:rPr>
            </w:pPr>
            <w:r>
              <w:rPr>
                <w:rFonts w:cstheme="minorHAnsi"/>
              </w:rPr>
              <w:t>-94.98</w:t>
            </w:r>
          </w:p>
        </w:tc>
        <w:tc>
          <w:tcPr>
            <w:tcW w:w="1800" w:type="dxa"/>
          </w:tcPr>
          <w:p w14:paraId="5458CB24" w14:textId="77777777" w:rsidR="00C97100" w:rsidRDefault="00850C5C">
            <w:pPr>
              <w:widowControl w:val="0"/>
              <w:spacing w:after="0" w:line="240" w:lineRule="exact"/>
              <w:rPr>
                <w:rFonts w:cstheme="minorHAnsi"/>
              </w:rPr>
            </w:pPr>
            <w:r>
              <w:rPr>
                <w:rFonts w:cstheme="minorHAnsi"/>
              </w:rPr>
              <w:t>Sandy loam</w:t>
            </w:r>
          </w:p>
        </w:tc>
        <w:tc>
          <w:tcPr>
            <w:tcW w:w="5939" w:type="dxa"/>
          </w:tcPr>
          <w:p w14:paraId="6D7614FE" w14:textId="77777777" w:rsidR="00C97100" w:rsidRDefault="00850C5C">
            <w:pPr>
              <w:widowControl w:val="0"/>
              <w:spacing w:after="0" w:line="240" w:lineRule="exact"/>
              <w:rPr>
                <w:rFonts w:cstheme="minorHAnsi"/>
              </w:rPr>
            </w:pPr>
            <w:r>
              <w:rPr>
                <w:rFonts w:cstheme="minorHAnsi"/>
              </w:rPr>
              <w:t>https://www.ncdc.noaa.gov/cdo-web/results</w:t>
            </w:r>
          </w:p>
        </w:tc>
      </w:tr>
      <w:tr w:rsidR="00C97100" w14:paraId="586B0776" w14:textId="77777777">
        <w:trPr>
          <w:trHeight w:val="439"/>
        </w:trPr>
        <w:tc>
          <w:tcPr>
            <w:tcW w:w="1985" w:type="dxa"/>
            <w:shd w:val="clear" w:color="auto" w:fill="auto"/>
            <w:vAlign w:val="center"/>
          </w:tcPr>
          <w:p w14:paraId="19FBCFDD" w14:textId="77777777" w:rsidR="00C97100" w:rsidRDefault="00850C5C">
            <w:pPr>
              <w:widowControl w:val="0"/>
              <w:spacing w:after="0" w:line="240" w:lineRule="exact"/>
              <w:rPr>
                <w:rFonts w:cstheme="minorHAnsi"/>
              </w:rPr>
            </w:pPr>
            <w:r>
              <w:rPr>
                <w:rFonts w:cstheme="minorHAnsi"/>
              </w:rPr>
              <w:t>Temple, TX</w:t>
            </w:r>
          </w:p>
        </w:tc>
        <w:tc>
          <w:tcPr>
            <w:tcW w:w="894" w:type="dxa"/>
            <w:shd w:val="clear" w:color="auto" w:fill="auto"/>
            <w:vAlign w:val="center"/>
          </w:tcPr>
          <w:p w14:paraId="6C620762" w14:textId="77777777" w:rsidR="00C97100" w:rsidRDefault="00850C5C">
            <w:pPr>
              <w:widowControl w:val="0"/>
              <w:spacing w:after="0" w:line="240" w:lineRule="exact"/>
              <w:rPr>
                <w:rFonts w:cstheme="minorHAnsi"/>
              </w:rPr>
            </w:pPr>
            <w:r>
              <w:rPr>
                <w:rFonts w:cstheme="minorHAnsi"/>
              </w:rPr>
              <w:t>TMPL</w:t>
            </w:r>
          </w:p>
        </w:tc>
        <w:tc>
          <w:tcPr>
            <w:tcW w:w="1117" w:type="dxa"/>
            <w:shd w:val="clear" w:color="auto" w:fill="auto"/>
            <w:vAlign w:val="center"/>
          </w:tcPr>
          <w:p w14:paraId="07C219FD" w14:textId="77777777" w:rsidR="00C97100" w:rsidRDefault="00850C5C">
            <w:pPr>
              <w:widowControl w:val="0"/>
              <w:spacing w:after="0" w:line="240" w:lineRule="exact"/>
              <w:rPr>
                <w:rFonts w:cstheme="minorHAnsi"/>
              </w:rPr>
            </w:pPr>
            <w:r>
              <w:rPr>
                <w:rFonts w:cstheme="minorHAnsi"/>
              </w:rPr>
              <w:t>31.043</w:t>
            </w:r>
          </w:p>
        </w:tc>
        <w:tc>
          <w:tcPr>
            <w:tcW w:w="1224" w:type="dxa"/>
            <w:shd w:val="clear" w:color="auto" w:fill="auto"/>
            <w:vAlign w:val="center"/>
          </w:tcPr>
          <w:p w14:paraId="3C6BBB3A" w14:textId="77777777" w:rsidR="00C97100" w:rsidRDefault="00850C5C">
            <w:pPr>
              <w:widowControl w:val="0"/>
              <w:spacing w:after="0" w:line="240" w:lineRule="exact"/>
              <w:rPr>
                <w:rFonts w:cstheme="minorHAnsi"/>
              </w:rPr>
            </w:pPr>
            <w:r>
              <w:rPr>
                <w:rFonts w:cstheme="minorHAnsi"/>
              </w:rPr>
              <w:t>-97.35</w:t>
            </w:r>
          </w:p>
        </w:tc>
        <w:tc>
          <w:tcPr>
            <w:tcW w:w="1800" w:type="dxa"/>
          </w:tcPr>
          <w:p w14:paraId="0BFA8261" w14:textId="77777777" w:rsidR="00C97100" w:rsidRDefault="00850C5C">
            <w:pPr>
              <w:widowControl w:val="0"/>
              <w:spacing w:after="0" w:line="240" w:lineRule="exact"/>
              <w:rPr>
                <w:rFonts w:cstheme="minorHAnsi"/>
              </w:rPr>
            </w:pPr>
            <w:r>
              <w:rPr>
                <w:rFonts w:cstheme="minorHAnsi"/>
              </w:rPr>
              <w:t>Clay</w:t>
            </w:r>
          </w:p>
        </w:tc>
        <w:tc>
          <w:tcPr>
            <w:tcW w:w="5939" w:type="dxa"/>
          </w:tcPr>
          <w:p w14:paraId="246882B4" w14:textId="77777777" w:rsidR="00C97100" w:rsidRDefault="00850C5C">
            <w:pPr>
              <w:widowControl w:val="0"/>
              <w:spacing w:after="0" w:line="240" w:lineRule="exact"/>
              <w:rPr>
                <w:rFonts w:cstheme="minorHAnsi"/>
              </w:rPr>
            </w:pPr>
            <w:r>
              <w:rPr>
                <w:rFonts w:cstheme="minorHAnsi"/>
              </w:rPr>
              <w:t>https://www.ars.usda.gov/plains-area/temple-tx/grassland-soil-and-water-research-laboratory/docs/temple-climatic-data/</w:t>
            </w:r>
          </w:p>
        </w:tc>
      </w:tr>
      <w:tr w:rsidR="00C97100" w14:paraId="2096752B" w14:textId="77777777">
        <w:trPr>
          <w:trHeight w:val="439"/>
        </w:trPr>
        <w:tc>
          <w:tcPr>
            <w:tcW w:w="1985" w:type="dxa"/>
            <w:shd w:val="clear" w:color="auto" w:fill="auto"/>
            <w:vAlign w:val="center"/>
          </w:tcPr>
          <w:p w14:paraId="1D0A0C11" w14:textId="77777777" w:rsidR="00C97100" w:rsidRDefault="00850C5C">
            <w:pPr>
              <w:widowControl w:val="0"/>
              <w:spacing w:after="0" w:line="240" w:lineRule="exact"/>
              <w:rPr>
                <w:rFonts w:cstheme="minorHAnsi"/>
              </w:rPr>
            </w:pPr>
            <w:r>
              <w:rPr>
                <w:rFonts w:cstheme="minorHAnsi"/>
              </w:rPr>
              <w:t>Austin, TX</w:t>
            </w:r>
          </w:p>
        </w:tc>
        <w:tc>
          <w:tcPr>
            <w:tcW w:w="894" w:type="dxa"/>
            <w:shd w:val="clear" w:color="auto" w:fill="auto"/>
            <w:vAlign w:val="center"/>
          </w:tcPr>
          <w:p w14:paraId="257DA59E" w14:textId="77777777" w:rsidR="00C97100" w:rsidRDefault="00850C5C">
            <w:pPr>
              <w:widowControl w:val="0"/>
              <w:spacing w:after="0" w:line="240" w:lineRule="exact"/>
              <w:rPr>
                <w:rFonts w:cstheme="minorHAnsi"/>
              </w:rPr>
            </w:pPr>
            <w:r>
              <w:rPr>
                <w:rFonts w:cstheme="minorHAnsi"/>
              </w:rPr>
              <w:t>PKLE</w:t>
            </w:r>
          </w:p>
        </w:tc>
        <w:tc>
          <w:tcPr>
            <w:tcW w:w="1117" w:type="dxa"/>
            <w:shd w:val="clear" w:color="auto" w:fill="auto"/>
            <w:vAlign w:val="center"/>
          </w:tcPr>
          <w:p w14:paraId="60477623" w14:textId="77777777" w:rsidR="00C97100" w:rsidRDefault="00850C5C">
            <w:pPr>
              <w:widowControl w:val="0"/>
              <w:spacing w:after="0" w:line="240" w:lineRule="exact"/>
              <w:rPr>
                <w:rFonts w:cstheme="minorHAnsi"/>
              </w:rPr>
            </w:pPr>
            <w:r>
              <w:rPr>
                <w:rFonts w:cstheme="minorHAnsi"/>
              </w:rPr>
              <w:t>30.384</w:t>
            </w:r>
          </w:p>
        </w:tc>
        <w:tc>
          <w:tcPr>
            <w:tcW w:w="1224" w:type="dxa"/>
            <w:shd w:val="clear" w:color="auto" w:fill="auto"/>
            <w:vAlign w:val="center"/>
          </w:tcPr>
          <w:p w14:paraId="308C1174" w14:textId="77777777" w:rsidR="00C97100" w:rsidRDefault="00850C5C">
            <w:pPr>
              <w:widowControl w:val="0"/>
              <w:spacing w:after="0" w:line="240" w:lineRule="exact"/>
              <w:rPr>
                <w:rFonts w:cstheme="minorHAnsi"/>
              </w:rPr>
            </w:pPr>
            <w:r>
              <w:rPr>
                <w:rFonts w:cstheme="minorHAnsi"/>
              </w:rPr>
              <w:t>-97.73</w:t>
            </w:r>
          </w:p>
        </w:tc>
        <w:tc>
          <w:tcPr>
            <w:tcW w:w="1800" w:type="dxa"/>
          </w:tcPr>
          <w:p w14:paraId="088668D5" w14:textId="77777777" w:rsidR="00C97100" w:rsidRDefault="00850C5C">
            <w:pPr>
              <w:widowControl w:val="0"/>
              <w:spacing w:after="0" w:line="240" w:lineRule="exact"/>
              <w:rPr>
                <w:rFonts w:cstheme="minorHAnsi"/>
              </w:rPr>
            </w:pPr>
            <w:r>
              <w:rPr>
                <w:rFonts w:cstheme="minorHAnsi"/>
              </w:rPr>
              <w:t>Clay</w:t>
            </w:r>
          </w:p>
        </w:tc>
        <w:tc>
          <w:tcPr>
            <w:tcW w:w="5939" w:type="dxa"/>
          </w:tcPr>
          <w:p w14:paraId="2770771E" w14:textId="77777777" w:rsidR="00C97100" w:rsidRDefault="00850C5C">
            <w:pPr>
              <w:widowControl w:val="0"/>
              <w:spacing w:after="0" w:line="240" w:lineRule="exact"/>
              <w:rPr>
                <w:rFonts w:cstheme="minorHAnsi"/>
              </w:rPr>
            </w:pPr>
            <w:r>
              <w:rPr>
                <w:rFonts w:cstheme="minorHAnsi"/>
              </w:rPr>
              <w:t>https://www.ncdc.noaa.gov/cdo-web/results</w:t>
            </w:r>
          </w:p>
        </w:tc>
      </w:tr>
      <w:tr w:rsidR="00C97100" w14:paraId="6EAC702C" w14:textId="77777777">
        <w:trPr>
          <w:trHeight w:val="440"/>
        </w:trPr>
        <w:tc>
          <w:tcPr>
            <w:tcW w:w="1985" w:type="dxa"/>
            <w:tcBorders>
              <w:bottom w:val="single" w:sz="4" w:space="0" w:color="000000"/>
            </w:tcBorders>
            <w:shd w:val="clear" w:color="auto" w:fill="auto"/>
            <w:vAlign w:val="center"/>
          </w:tcPr>
          <w:p w14:paraId="4719C019" w14:textId="77777777" w:rsidR="00C97100" w:rsidRDefault="00850C5C">
            <w:pPr>
              <w:widowControl w:val="0"/>
              <w:spacing w:after="0" w:line="240" w:lineRule="exact"/>
              <w:rPr>
                <w:rFonts w:cstheme="minorHAnsi"/>
              </w:rPr>
            </w:pPr>
            <w:r>
              <w:rPr>
                <w:rFonts w:cstheme="minorHAnsi"/>
              </w:rPr>
              <w:t>Kingsville, TX</w:t>
            </w:r>
          </w:p>
        </w:tc>
        <w:tc>
          <w:tcPr>
            <w:tcW w:w="894" w:type="dxa"/>
            <w:tcBorders>
              <w:bottom w:val="single" w:sz="4" w:space="0" w:color="000000"/>
            </w:tcBorders>
            <w:shd w:val="clear" w:color="auto" w:fill="auto"/>
            <w:vAlign w:val="center"/>
          </w:tcPr>
          <w:p w14:paraId="41EB51E1" w14:textId="77777777" w:rsidR="00C97100" w:rsidRDefault="00850C5C">
            <w:pPr>
              <w:widowControl w:val="0"/>
              <w:spacing w:after="0" w:line="240" w:lineRule="exact"/>
              <w:rPr>
                <w:rFonts w:cstheme="minorHAnsi"/>
              </w:rPr>
            </w:pPr>
            <w:r>
              <w:rPr>
                <w:rFonts w:cstheme="minorHAnsi"/>
              </w:rPr>
              <w:t>KING</w:t>
            </w:r>
          </w:p>
        </w:tc>
        <w:tc>
          <w:tcPr>
            <w:tcW w:w="1117" w:type="dxa"/>
            <w:tcBorders>
              <w:bottom w:val="single" w:sz="4" w:space="0" w:color="000000"/>
            </w:tcBorders>
            <w:shd w:val="clear" w:color="auto" w:fill="auto"/>
            <w:vAlign w:val="center"/>
          </w:tcPr>
          <w:p w14:paraId="7BB0F38F" w14:textId="77777777" w:rsidR="00C97100" w:rsidRDefault="00850C5C">
            <w:pPr>
              <w:widowControl w:val="0"/>
              <w:spacing w:after="0" w:line="240" w:lineRule="exact"/>
              <w:rPr>
                <w:rFonts w:cstheme="minorHAnsi"/>
              </w:rPr>
            </w:pPr>
            <w:r>
              <w:rPr>
                <w:rFonts w:cstheme="minorHAnsi"/>
              </w:rPr>
              <w:t>27.55</w:t>
            </w:r>
          </w:p>
        </w:tc>
        <w:tc>
          <w:tcPr>
            <w:tcW w:w="1224" w:type="dxa"/>
            <w:tcBorders>
              <w:bottom w:val="single" w:sz="4" w:space="0" w:color="000000"/>
            </w:tcBorders>
            <w:shd w:val="clear" w:color="auto" w:fill="auto"/>
            <w:vAlign w:val="center"/>
          </w:tcPr>
          <w:p w14:paraId="4E7CB873" w14:textId="77777777" w:rsidR="00C97100" w:rsidRDefault="00850C5C">
            <w:pPr>
              <w:widowControl w:val="0"/>
              <w:spacing w:after="0" w:line="240" w:lineRule="exact"/>
              <w:rPr>
                <w:rFonts w:cstheme="minorHAnsi"/>
              </w:rPr>
            </w:pPr>
            <w:r>
              <w:rPr>
                <w:rFonts w:cstheme="minorHAnsi"/>
              </w:rPr>
              <w:t>-97.88</w:t>
            </w:r>
          </w:p>
        </w:tc>
        <w:tc>
          <w:tcPr>
            <w:tcW w:w="1800" w:type="dxa"/>
            <w:tcBorders>
              <w:bottom w:val="single" w:sz="4" w:space="0" w:color="000000"/>
            </w:tcBorders>
          </w:tcPr>
          <w:p w14:paraId="21BCE53A" w14:textId="77777777" w:rsidR="00C97100" w:rsidRDefault="00850C5C">
            <w:pPr>
              <w:widowControl w:val="0"/>
              <w:spacing w:after="0" w:line="240" w:lineRule="exact"/>
              <w:rPr>
                <w:rFonts w:cstheme="minorHAnsi"/>
              </w:rPr>
            </w:pPr>
            <w:r>
              <w:rPr>
                <w:rFonts w:cstheme="minorHAnsi"/>
              </w:rPr>
              <w:t>Sandy clay loam</w:t>
            </w:r>
          </w:p>
        </w:tc>
        <w:tc>
          <w:tcPr>
            <w:tcW w:w="5939" w:type="dxa"/>
            <w:tcBorders>
              <w:bottom w:val="single" w:sz="4" w:space="0" w:color="000000"/>
            </w:tcBorders>
          </w:tcPr>
          <w:p w14:paraId="66B2A68E" w14:textId="77777777" w:rsidR="00C97100" w:rsidRDefault="00850C5C">
            <w:pPr>
              <w:widowControl w:val="0"/>
              <w:spacing w:after="0" w:line="240" w:lineRule="exact"/>
              <w:rPr>
                <w:rFonts w:cstheme="minorHAnsi"/>
              </w:rPr>
            </w:pPr>
            <w:r>
              <w:rPr>
                <w:rFonts w:cstheme="minorHAnsi"/>
              </w:rPr>
              <w:t>https://www.ncdc.noaa.gov/cdo-web/results</w:t>
            </w:r>
          </w:p>
        </w:tc>
      </w:tr>
    </w:tbl>
    <w:p w14:paraId="685838F9" w14:textId="77777777" w:rsidR="00C97100" w:rsidRDefault="00C97100">
      <w:pPr>
        <w:spacing w:after="0" w:line="480" w:lineRule="auto"/>
        <w:rPr>
          <w:rFonts w:cstheme="minorHAnsi"/>
          <w:sz w:val="18"/>
          <w:szCs w:val="18"/>
        </w:rPr>
        <w:sectPr w:rsidR="00C97100">
          <w:headerReference w:type="default" r:id="rId17"/>
          <w:footerReference w:type="default" r:id="rId18"/>
          <w:pgSz w:w="15840" w:h="12240" w:orient="landscape"/>
          <w:pgMar w:top="1440" w:right="1440" w:bottom="1440" w:left="1440" w:header="720" w:footer="720" w:gutter="0"/>
          <w:lnNumType w:countBy="1" w:distance="283" w:restart="continuous"/>
          <w:cols w:space="720"/>
          <w:formProt w:val="0"/>
          <w:docGrid w:linePitch="360" w:charSpace="8192"/>
        </w:sectPr>
      </w:pPr>
    </w:p>
    <w:p w14:paraId="1B8EA55D" w14:textId="77777777" w:rsidR="00C97100" w:rsidRDefault="00850C5C">
      <w:pPr>
        <w:spacing w:after="0" w:line="480" w:lineRule="auto"/>
        <w:rPr>
          <w:b/>
        </w:rPr>
      </w:pPr>
      <w:r>
        <w:lastRenderedPageBreak/>
        <w:t>Table 2. Narrow-sense heritability (</w:t>
      </w:r>
      <w:r>
        <w:rPr>
          <w:i/>
        </w:rPr>
        <w:t>h</w:t>
      </w:r>
      <w:r>
        <w:rPr>
          <w:i/>
          <w:vertAlign w:val="superscript"/>
        </w:rPr>
        <w:t>2</w:t>
      </w:r>
      <w:r>
        <w:t>), and its one standard error (</w:t>
      </w:r>
      <w:r>
        <w:rPr>
          <w:rFonts w:cstheme="minorHAnsi"/>
        </w:rPr>
        <w:t>±</w:t>
      </w:r>
      <w:r>
        <w:t>1SE), for panicle length (PL), primary branching number (PBN), and secondary branching number (SBN) at each of the 10 field sites (ordered from north to south).</w:t>
      </w:r>
    </w:p>
    <w:tbl>
      <w:tblPr>
        <w:tblStyle w:val="TableGrid"/>
        <w:tblW w:w="9350" w:type="dxa"/>
        <w:tblLook w:val="04A0" w:firstRow="1" w:lastRow="0" w:firstColumn="1" w:lastColumn="0" w:noHBand="0" w:noVBand="1"/>
      </w:tblPr>
      <w:tblGrid>
        <w:gridCol w:w="2339"/>
        <w:gridCol w:w="2337"/>
        <w:gridCol w:w="2338"/>
        <w:gridCol w:w="2336"/>
      </w:tblGrid>
      <w:tr w:rsidR="00C97100" w14:paraId="3E94B594" w14:textId="77777777">
        <w:tc>
          <w:tcPr>
            <w:tcW w:w="2338" w:type="dxa"/>
            <w:tcBorders>
              <w:left w:val="nil"/>
              <w:right w:val="nil"/>
            </w:tcBorders>
          </w:tcPr>
          <w:p w14:paraId="4A6AB2C2" w14:textId="77777777" w:rsidR="00C97100" w:rsidRDefault="00850C5C">
            <w:pPr>
              <w:spacing w:after="0" w:line="240" w:lineRule="auto"/>
              <w:jc w:val="center"/>
              <w:rPr>
                <w:b/>
              </w:rPr>
            </w:pPr>
            <w:r>
              <w:t>Sites/Traits</w:t>
            </w:r>
          </w:p>
        </w:tc>
        <w:tc>
          <w:tcPr>
            <w:tcW w:w="2337" w:type="dxa"/>
            <w:tcBorders>
              <w:left w:val="nil"/>
              <w:right w:val="nil"/>
            </w:tcBorders>
          </w:tcPr>
          <w:p w14:paraId="7A588B5F" w14:textId="77777777" w:rsidR="00C97100" w:rsidRDefault="00850C5C">
            <w:pPr>
              <w:spacing w:after="0" w:line="240" w:lineRule="auto"/>
              <w:jc w:val="center"/>
              <w:rPr>
                <w:b/>
              </w:rPr>
            </w:pPr>
            <w:r>
              <w:t>PL</w:t>
            </w:r>
          </w:p>
        </w:tc>
        <w:tc>
          <w:tcPr>
            <w:tcW w:w="2338" w:type="dxa"/>
            <w:tcBorders>
              <w:left w:val="nil"/>
              <w:right w:val="nil"/>
            </w:tcBorders>
          </w:tcPr>
          <w:p w14:paraId="31E7C5FB" w14:textId="77777777" w:rsidR="00C97100" w:rsidRDefault="00850C5C">
            <w:pPr>
              <w:spacing w:after="0" w:line="240" w:lineRule="auto"/>
              <w:jc w:val="center"/>
              <w:rPr>
                <w:b/>
              </w:rPr>
            </w:pPr>
            <w:r>
              <w:t>PBN</w:t>
            </w:r>
          </w:p>
        </w:tc>
        <w:tc>
          <w:tcPr>
            <w:tcW w:w="2336" w:type="dxa"/>
            <w:tcBorders>
              <w:left w:val="nil"/>
              <w:right w:val="nil"/>
            </w:tcBorders>
          </w:tcPr>
          <w:p w14:paraId="23A2FB70" w14:textId="77777777" w:rsidR="00C97100" w:rsidRDefault="00850C5C">
            <w:pPr>
              <w:spacing w:after="0" w:line="240" w:lineRule="auto"/>
              <w:jc w:val="center"/>
              <w:rPr>
                <w:b/>
              </w:rPr>
            </w:pPr>
            <w:r>
              <w:t>SBN</w:t>
            </w:r>
          </w:p>
        </w:tc>
      </w:tr>
      <w:tr w:rsidR="00C97100" w14:paraId="4AC396E2" w14:textId="77777777">
        <w:tc>
          <w:tcPr>
            <w:tcW w:w="2338" w:type="dxa"/>
            <w:tcBorders>
              <w:left w:val="nil"/>
              <w:bottom w:val="nil"/>
              <w:right w:val="nil"/>
            </w:tcBorders>
          </w:tcPr>
          <w:p w14:paraId="6A06C9F3" w14:textId="77777777" w:rsidR="00C97100" w:rsidRDefault="00850C5C">
            <w:pPr>
              <w:spacing w:after="0" w:line="240" w:lineRule="auto"/>
              <w:jc w:val="center"/>
              <w:rPr>
                <w:b/>
              </w:rPr>
            </w:pPr>
            <w:r>
              <w:t>BRKG</w:t>
            </w:r>
          </w:p>
        </w:tc>
        <w:tc>
          <w:tcPr>
            <w:tcW w:w="2337" w:type="dxa"/>
            <w:tcBorders>
              <w:left w:val="nil"/>
              <w:bottom w:val="nil"/>
              <w:right w:val="nil"/>
            </w:tcBorders>
          </w:tcPr>
          <w:p w14:paraId="217E71A8" w14:textId="77777777" w:rsidR="00C97100" w:rsidRDefault="00850C5C">
            <w:pPr>
              <w:spacing w:after="0" w:line="240" w:lineRule="auto"/>
              <w:jc w:val="center"/>
              <w:rPr>
                <w:b/>
              </w:rPr>
            </w:pPr>
            <w:r>
              <w:t>0.55</w:t>
            </w:r>
            <w:r>
              <w:rPr>
                <w:rFonts w:cstheme="minorHAnsi"/>
              </w:rPr>
              <w:t>±</w:t>
            </w:r>
            <w:r>
              <w:t>0.07</w:t>
            </w:r>
          </w:p>
        </w:tc>
        <w:tc>
          <w:tcPr>
            <w:tcW w:w="2338" w:type="dxa"/>
            <w:tcBorders>
              <w:left w:val="nil"/>
              <w:bottom w:val="nil"/>
              <w:right w:val="nil"/>
            </w:tcBorders>
          </w:tcPr>
          <w:p w14:paraId="0ADAEF9C" w14:textId="77777777" w:rsidR="00C97100" w:rsidRDefault="00850C5C">
            <w:pPr>
              <w:spacing w:after="0" w:line="240" w:lineRule="auto"/>
              <w:jc w:val="center"/>
              <w:rPr>
                <w:b/>
              </w:rPr>
            </w:pPr>
            <w:r>
              <w:t>0.64</w:t>
            </w:r>
            <w:r>
              <w:rPr>
                <w:rFonts w:cstheme="minorHAnsi"/>
              </w:rPr>
              <w:t>±</w:t>
            </w:r>
            <w:r>
              <w:t>0.06</w:t>
            </w:r>
          </w:p>
        </w:tc>
        <w:tc>
          <w:tcPr>
            <w:tcW w:w="2336" w:type="dxa"/>
            <w:tcBorders>
              <w:left w:val="nil"/>
              <w:bottom w:val="nil"/>
              <w:right w:val="nil"/>
            </w:tcBorders>
          </w:tcPr>
          <w:p w14:paraId="0C26E248" w14:textId="77777777" w:rsidR="00C97100" w:rsidRDefault="00850C5C">
            <w:pPr>
              <w:spacing w:after="0" w:line="240" w:lineRule="auto"/>
              <w:jc w:val="center"/>
              <w:rPr>
                <w:b/>
              </w:rPr>
            </w:pPr>
            <w:r>
              <w:t>0.40</w:t>
            </w:r>
            <w:r>
              <w:rPr>
                <w:rFonts w:cstheme="minorHAnsi"/>
              </w:rPr>
              <w:t>±</w:t>
            </w:r>
            <w:r>
              <w:t>0.08</w:t>
            </w:r>
          </w:p>
        </w:tc>
      </w:tr>
      <w:tr w:rsidR="00C97100" w14:paraId="15ED70A9" w14:textId="77777777">
        <w:tc>
          <w:tcPr>
            <w:tcW w:w="2338" w:type="dxa"/>
            <w:tcBorders>
              <w:top w:val="nil"/>
              <w:left w:val="nil"/>
              <w:bottom w:val="nil"/>
              <w:right w:val="nil"/>
            </w:tcBorders>
          </w:tcPr>
          <w:p w14:paraId="4C8034D1" w14:textId="77777777" w:rsidR="00C97100" w:rsidRDefault="00850C5C">
            <w:pPr>
              <w:spacing w:after="0" w:line="240" w:lineRule="auto"/>
              <w:jc w:val="center"/>
              <w:rPr>
                <w:b/>
              </w:rPr>
            </w:pPr>
            <w:r>
              <w:t>KBSM</w:t>
            </w:r>
          </w:p>
        </w:tc>
        <w:tc>
          <w:tcPr>
            <w:tcW w:w="2337" w:type="dxa"/>
            <w:tcBorders>
              <w:top w:val="nil"/>
              <w:left w:val="nil"/>
              <w:bottom w:val="nil"/>
              <w:right w:val="nil"/>
            </w:tcBorders>
          </w:tcPr>
          <w:p w14:paraId="6D771229" w14:textId="77777777" w:rsidR="00C97100" w:rsidRDefault="00850C5C">
            <w:pPr>
              <w:spacing w:after="0" w:line="240" w:lineRule="auto"/>
              <w:jc w:val="center"/>
              <w:rPr>
                <w:b/>
              </w:rPr>
            </w:pPr>
            <w:r>
              <w:t>0.71</w:t>
            </w:r>
            <w:r>
              <w:rPr>
                <w:rFonts w:cstheme="minorHAnsi"/>
              </w:rPr>
              <w:t>±0.06</w:t>
            </w:r>
          </w:p>
        </w:tc>
        <w:tc>
          <w:tcPr>
            <w:tcW w:w="2338" w:type="dxa"/>
            <w:tcBorders>
              <w:top w:val="nil"/>
              <w:left w:val="nil"/>
              <w:bottom w:val="nil"/>
              <w:right w:val="nil"/>
            </w:tcBorders>
          </w:tcPr>
          <w:p w14:paraId="0C009FBD" w14:textId="77777777" w:rsidR="00C97100" w:rsidRDefault="00850C5C">
            <w:pPr>
              <w:spacing w:after="0" w:line="240" w:lineRule="auto"/>
              <w:jc w:val="center"/>
              <w:rPr>
                <w:b/>
              </w:rPr>
            </w:pPr>
            <w:r>
              <w:t>0.62</w:t>
            </w:r>
            <w:r>
              <w:rPr>
                <w:rFonts w:cstheme="minorHAnsi"/>
              </w:rPr>
              <w:t>±0.07</w:t>
            </w:r>
          </w:p>
        </w:tc>
        <w:tc>
          <w:tcPr>
            <w:tcW w:w="2336" w:type="dxa"/>
            <w:tcBorders>
              <w:top w:val="nil"/>
              <w:left w:val="nil"/>
              <w:bottom w:val="nil"/>
              <w:right w:val="nil"/>
            </w:tcBorders>
          </w:tcPr>
          <w:p w14:paraId="0EFCDE6B" w14:textId="77777777" w:rsidR="00C97100" w:rsidRDefault="00850C5C">
            <w:pPr>
              <w:spacing w:after="0" w:line="240" w:lineRule="auto"/>
              <w:jc w:val="center"/>
              <w:rPr>
                <w:b/>
              </w:rPr>
            </w:pPr>
            <w:r>
              <w:t>0.56</w:t>
            </w:r>
            <w:r>
              <w:rPr>
                <w:rFonts w:cstheme="minorHAnsi"/>
              </w:rPr>
              <w:t>±0.07</w:t>
            </w:r>
          </w:p>
        </w:tc>
      </w:tr>
      <w:tr w:rsidR="00C97100" w14:paraId="74234887" w14:textId="77777777">
        <w:tc>
          <w:tcPr>
            <w:tcW w:w="2338" w:type="dxa"/>
            <w:tcBorders>
              <w:top w:val="nil"/>
              <w:left w:val="nil"/>
              <w:bottom w:val="nil"/>
              <w:right w:val="nil"/>
            </w:tcBorders>
          </w:tcPr>
          <w:p w14:paraId="5107C94D" w14:textId="77777777" w:rsidR="00C97100" w:rsidRDefault="00850C5C">
            <w:pPr>
              <w:spacing w:after="0" w:line="240" w:lineRule="auto"/>
              <w:jc w:val="center"/>
              <w:rPr>
                <w:b/>
              </w:rPr>
            </w:pPr>
            <w:r>
              <w:t>LINC</w:t>
            </w:r>
          </w:p>
        </w:tc>
        <w:tc>
          <w:tcPr>
            <w:tcW w:w="2337" w:type="dxa"/>
            <w:tcBorders>
              <w:top w:val="nil"/>
              <w:left w:val="nil"/>
              <w:bottom w:val="nil"/>
              <w:right w:val="nil"/>
            </w:tcBorders>
          </w:tcPr>
          <w:p w14:paraId="32C27ADF" w14:textId="77777777" w:rsidR="00C97100" w:rsidRDefault="00850C5C">
            <w:pPr>
              <w:spacing w:after="0" w:line="240" w:lineRule="auto"/>
              <w:jc w:val="center"/>
              <w:rPr>
                <w:b/>
              </w:rPr>
            </w:pPr>
            <w:r>
              <w:t>0.58</w:t>
            </w:r>
            <w:r>
              <w:rPr>
                <w:rFonts w:cstheme="minorHAnsi"/>
              </w:rPr>
              <w:t>±0.07</w:t>
            </w:r>
          </w:p>
        </w:tc>
        <w:tc>
          <w:tcPr>
            <w:tcW w:w="2338" w:type="dxa"/>
            <w:tcBorders>
              <w:top w:val="nil"/>
              <w:left w:val="nil"/>
              <w:bottom w:val="nil"/>
              <w:right w:val="nil"/>
            </w:tcBorders>
          </w:tcPr>
          <w:p w14:paraId="69F08611" w14:textId="77777777" w:rsidR="00C97100" w:rsidRDefault="00850C5C">
            <w:pPr>
              <w:spacing w:after="0" w:line="240" w:lineRule="auto"/>
              <w:jc w:val="center"/>
              <w:rPr>
                <w:b/>
              </w:rPr>
            </w:pPr>
            <w:r>
              <w:t>0.65</w:t>
            </w:r>
            <w:r>
              <w:rPr>
                <w:rFonts w:cstheme="minorHAnsi"/>
              </w:rPr>
              <w:t>±0.07</w:t>
            </w:r>
          </w:p>
        </w:tc>
        <w:tc>
          <w:tcPr>
            <w:tcW w:w="2336" w:type="dxa"/>
            <w:tcBorders>
              <w:top w:val="nil"/>
              <w:left w:val="nil"/>
              <w:bottom w:val="nil"/>
              <w:right w:val="nil"/>
            </w:tcBorders>
          </w:tcPr>
          <w:p w14:paraId="4B5417D6" w14:textId="77777777" w:rsidR="00C97100" w:rsidRDefault="00850C5C">
            <w:pPr>
              <w:spacing w:after="0" w:line="240" w:lineRule="auto"/>
              <w:jc w:val="center"/>
              <w:rPr>
                <w:b/>
              </w:rPr>
            </w:pPr>
            <w:r>
              <w:t>0.47</w:t>
            </w:r>
            <w:r>
              <w:rPr>
                <w:rFonts w:cstheme="minorHAnsi"/>
              </w:rPr>
              <w:t>±0.08</w:t>
            </w:r>
          </w:p>
        </w:tc>
      </w:tr>
      <w:tr w:rsidR="00C97100" w14:paraId="72828483" w14:textId="77777777">
        <w:tc>
          <w:tcPr>
            <w:tcW w:w="2338" w:type="dxa"/>
            <w:tcBorders>
              <w:top w:val="nil"/>
              <w:left w:val="nil"/>
              <w:bottom w:val="nil"/>
              <w:right w:val="nil"/>
            </w:tcBorders>
          </w:tcPr>
          <w:p w14:paraId="08A25071" w14:textId="77777777" w:rsidR="00C97100" w:rsidRDefault="00850C5C">
            <w:pPr>
              <w:spacing w:after="0" w:line="240" w:lineRule="auto"/>
              <w:jc w:val="center"/>
              <w:rPr>
                <w:b/>
              </w:rPr>
            </w:pPr>
            <w:r>
              <w:t>MNHT</w:t>
            </w:r>
          </w:p>
        </w:tc>
        <w:tc>
          <w:tcPr>
            <w:tcW w:w="2337" w:type="dxa"/>
            <w:tcBorders>
              <w:top w:val="nil"/>
              <w:left w:val="nil"/>
              <w:bottom w:val="nil"/>
              <w:right w:val="nil"/>
            </w:tcBorders>
          </w:tcPr>
          <w:p w14:paraId="55F4BA05" w14:textId="77777777" w:rsidR="00C97100" w:rsidRDefault="00850C5C">
            <w:pPr>
              <w:spacing w:after="0" w:line="240" w:lineRule="auto"/>
              <w:jc w:val="center"/>
              <w:rPr>
                <w:b/>
              </w:rPr>
            </w:pPr>
            <w:r>
              <w:t>0.38</w:t>
            </w:r>
            <w:r>
              <w:rPr>
                <w:rFonts w:cstheme="minorHAnsi"/>
              </w:rPr>
              <w:t>±0.08</w:t>
            </w:r>
          </w:p>
        </w:tc>
        <w:tc>
          <w:tcPr>
            <w:tcW w:w="2338" w:type="dxa"/>
            <w:tcBorders>
              <w:top w:val="nil"/>
              <w:left w:val="nil"/>
              <w:bottom w:val="nil"/>
              <w:right w:val="nil"/>
            </w:tcBorders>
          </w:tcPr>
          <w:p w14:paraId="289129C9" w14:textId="77777777" w:rsidR="00C97100" w:rsidRDefault="00850C5C">
            <w:pPr>
              <w:spacing w:after="0" w:line="240" w:lineRule="auto"/>
              <w:jc w:val="center"/>
              <w:rPr>
                <w:b/>
              </w:rPr>
            </w:pPr>
            <w:r>
              <w:t>0.66</w:t>
            </w:r>
            <w:r>
              <w:rPr>
                <w:rFonts w:cstheme="minorHAnsi"/>
              </w:rPr>
              <w:t>±0.06</w:t>
            </w:r>
          </w:p>
        </w:tc>
        <w:tc>
          <w:tcPr>
            <w:tcW w:w="2336" w:type="dxa"/>
            <w:tcBorders>
              <w:top w:val="nil"/>
              <w:left w:val="nil"/>
              <w:bottom w:val="nil"/>
              <w:right w:val="nil"/>
            </w:tcBorders>
          </w:tcPr>
          <w:p w14:paraId="63FCC0EF" w14:textId="77777777" w:rsidR="00C97100" w:rsidRDefault="00850C5C">
            <w:pPr>
              <w:spacing w:after="0" w:line="240" w:lineRule="auto"/>
              <w:jc w:val="center"/>
              <w:rPr>
                <w:b/>
              </w:rPr>
            </w:pPr>
            <w:r>
              <w:t>0.38</w:t>
            </w:r>
            <w:r>
              <w:rPr>
                <w:rFonts w:cstheme="minorHAnsi"/>
              </w:rPr>
              <w:t>±0.08</w:t>
            </w:r>
          </w:p>
        </w:tc>
      </w:tr>
      <w:tr w:rsidR="00C97100" w14:paraId="6516074F" w14:textId="77777777">
        <w:tc>
          <w:tcPr>
            <w:tcW w:w="2338" w:type="dxa"/>
            <w:tcBorders>
              <w:top w:val="nil"/>
              <w:left w:val="nil"/>
              <w:bottom w:val="nil"/>
              <w:right w:val="nil"/>
            </w:tcBorders>
          </w:tcPr>
          <w:p w14:paraId="142280D1" w14:textId="77777777" w:rsidR="00C97100" w:rsidRDefault="00850C5C">
            <w:pPr>
              <w:spacing w:after="0" w:line="240" w:lineRule="auto"/>
              <w:jc w:val="center"/>
              <w:rPr>
                <w:b/>
              </w:rPr>
            </w:pPr>
            <w:r>
              <w:t>CLMB</w:t>
            </w:r>
          </w:p>
        </w:tc>
        <w:tc>
          <w:tcPr>
            <w:tcW w:w="2337" w:type="dxa"/>
            <w:tcBorders>
              <w:top w:val="nil"/>
              <w:left w:val="nil"/>
              <w:bottom w:val="nil"/>
              <w:right w:val="nil"/>
            </w:tcBorders>
          </w:tcPr>
          <w:p w14:paraId="0AB482B5" w14:textId="77777777" w:rsidR="00C97100" w:rsidRDefault="00850C5C">
            <w:pPr>
              <w:spacing w:after="0" w:line="240" w:lineRule="auto"/>
              <w:jc w:val="center"/>
              <w:rPr>
                <w:b/>
              </w:rPr>
            </w:pPr>
            <w:r>
              <w:t>0.57</w:t>
            </w:r>
            <w:r>
              <w:rPr>
                <w:rFonts w:cstheme="minorHAnsi"/>
              </w:rPr>
              <w:t>±0.07</w:t>
            </w:r>
          </w:p>
        </w:tc>
        <w:tc>
          <w:tcPr>
            <w:tcW w:w="2338" w:type="dxa"/>
            <w:tcBorders>
              <w:top w:val="nil"/>
              <w:left w:val="nil"/>
              <w:bottom w:val="nil"/>
              <w:right w:val="nil"/>
            </w:tcBorders>
          </w:tcPr>
          <w:p w14:paraId="4A0716BF" w14:textId="77777777" w:rsidR="00C97100" w:rsidRDefault="00850C5C">
            <w:pPr>
              <w:spacing w:after="0" w:line="240" w:lineRule="auto"/>
              <w:jc w:val="center"/>
              <w:rPr>
                <w:b/>
              </w:rPr>
            </w:pPr>
            <w:r>
              <w:t>0.64</w:t>
            </w:r>
            <w:r>
              <w:rPr>
                <w:rFonts w:cstheme="minorHAnsi"/>
              </w:rPr>
              <w:t>±0.07</w:t>
            </w:r>
          </w:p>
        </w:tc>
        <w:tc>
          <w:tcPr>
            <w:tcW w:w="2336" w:type="dxa"/>
            <w:tcBorders>
              <w:top w:val="nil"/>
              <w:left w:val="nil"/>
              <w:bottom w:val="nil"/>
              <w:right w:val="nil"/>
            </w:tcBorders>
          </w:tcPr>
          <w:p w14:paraId="0D0071AF" w14:textId="77777777" w:rsidR="00C97100" w:rsidRDefault="00850C5C">
            <w:pPr>
              <w:spacing w:after="0" w:line="240" w:lineRule="auto"/>
              <w:jc w:val="center"/>
              <w:rPr>
                <w:b/>
              </w:rPr>
            </w:pPr>
            <w:r>
              <w:t>0.15</w:t>
            </w:r>
            <w:r>
              <w:rPr>
                <w:rFonts w:cstheme="minorHAnsi"/>
              </w:rPr>
              <w:t>±0.08</w:t>
            </w:r>
          </w:p>
        </w:tc>
      </w:tr>
      <w:tr w:rsidR="00C97100" w14:paraId="66E3216C" w14:textId="77777777">
        <w:tc>
          <w:tcPr>
            <w:tcW w:w="2338" w:type="dxa"/>
            <w:tcBorders>
              <w:top w:val="nil"/>
              <w:left w:val="nil"/>
              <w:bottom w:val="nil"/>
              <w:right w:val="nil"/>
            </w:tcBorders>
          </w:tcPr>
          <w:p w14:paraId="19235F82" w14:textId="77777777" w:rsidR="00C97100" w:rsidRDefault="00850C5C">
            <w:pPr>
              <w:spacing w:after="0" w:line="240" w:lineRule="auto"/>
              <w:jc w:val="center"/>
              <w:rPr>
                <w:b/>
              </w:rPr>
            </w:pPr>
            <w:r>
              <w:t>STIL</w:t>
            </w:r>
          </w:p>
        </w:tc>
        <w:tc>
          <w:tcPr>
            <w:tcW w:w="2337" w:type="dxa"/>
            <w:tcBorders>
              <w:top w:val="nil"/>
              <w:left w:val="nil"/>
              <w:bottom w:val="nil"/>
              <w:right w:val="nil"/>
            </w:tcBorders>
          </w:tcPr>
          <w:p w14:paraId="7D13B0BA" w14:textId="77777777" w:rsidR="00C97100" w:rsidRDefault="00850C5C">
            <w:pPr>
              <w:spacing w:after="0" w:line="240" w:lineRule="auto"/>
              <w:jc w:val="center"/>
              <w:rPr>
                <w:b/>
              </w:rPr>
            </w:pPr>
            <w:r>
              <w:t>0.20</w:t>
            </w:r>
            <w:r>
              <w:rPr>
                <w:rFonts w:cstheme="minorHAnsi"/>
              </w:rPr>
              <w:t>±0.08</w:t>
            </w:r>
          </w:p>
        </w:tc>
        <w:tc>
          <w:tcPr>
            <w:tcW w:w="2338" w:type="dxa"/>
            <w:tcBorders>
              <w:top w:val="nil"/>
              <w:left w:val="nil"/>
              <w:bottom w:val="nil"/>
              <w:right w:val="nil"/>
            </w:tcBorders>
          </w:tcPr>
          <w:p w14:paraId="776FB9BE" w14:textId="77777777" w:rsidR="00C97100" w:rsidRDefault="00850C5C">
            <w:pPr>
              <w:spacing w:after="0" w:line="240" w:lineRule="auto"/>
              <w:jc w:val="center"/>
              <w:rPr>
                <w:b/>
              </w:rPr>
            </w:pPr>
            <w:r>
              <w:t>0.13</w:t>
            </w:r>
            <w:r>
              <w:rPr>
                <w:rFonts w:cstheme="minorHAnsi"/>
              </w:rPr>
              <w:t>±0.08</w:t>
            </w:r>
          </w:p>
        </w:tc>
        <w:tc>
          <w:tcPr>
            <w:tcW w:w="2336" w:type="dxa"/>
            <w:tcBorders>
              <w:top w:val="nil"/>
              <w:left w:val="nil"/>
              <w:bottom w:val="nil"/>
              <w:right w:val="nil"/>
            </w:tcBorders>
          </w:tcPr>
          <w:p w14:paraId="143596B4" w14:textId="77777777" w:rsidR="00C97100" w:rsidRDefault="00850C5C">
            <w:pPr>
              <w:spacing w:after="0" w:line="240" w:lineRule="auto"/>
              <w:jc w:val="center"/>
              <w:rPr>
                <w:b/>
              </w:rPr>
            </w:pPr>
            <w:r>
              <w:t>0.02</w:t>
            </w:r>
            <w:r>
              <w:rPr>
                <w:rFonts w:cstheme="minorHAnsi"/>
              </w:rPr>
              <w:t>±0.07</w:t>
            </w:r>
          </w:p>
        </w:tc>
      </w:tr>
      <w:tr w:rsidR="00C97100" w14:paraId="4FB4BE64" w14:textId="77777777">
        <w:tc>
          <w:tcPr>
            <w:tcW w:w="2338" w:type="dxa"/>
            <w:tcBorders>
              <w:top w:val="nil"/>
              <w:left w:val="nil"/>
              <w:bottom w:val="nil"/>
              <w:right w:val="nil"/>
            </w:tcBorders>
          </w:tcPr>
          <w:p w14:paraId="3286289E" w14:textId="77777777" w:rsidR="00C97100" w:rsidRDefault="00850C5C">
            <w:pPr>
              <w:spacing w:after="0" w:line="240" w:lineRule="auto"/>
              <w:jc w:val="center"/>
              <w:rPr>
                <w:b/>
              </w:rPr>
            </w:pPr>
            <w:r>
              <w:t>OVTN</w:t>
            </w:r>
          </w:p>
        </w:tc>
        <w:tc>
          <w:tcPr>
            <w:tcW w:w="2337" w:type="dxa"/>
            <w:tcBorders>
              <w:top w:val="nil"/>
              <w:left w:val="nil"/>
              <w:bottom w:val="nil"/>
              <w:right w:val="nil"/>
            </w:tcBorders>
          </w:tcPr>
          <w:p w14:paraId="5FD0FCF4" w14:textId="77777777" w:rsidR="00C97100" w:rsidRDefault="00850C5C">
            <w:pPr>
              <w:spacing w:after="0" w:line="240" w:lineRule="auto"/>
              <w:jc w:val="center"/>
              <w:rPr>
                <w:b/>
              </w:rPr>
            </w:pPr>
            <w:r>
              <w:t>0.44</w:t>
            </w:r>
            <w:r>
              <w:rPr>
                <w:rFonts w:cstheme="minorHAnsi"/>
              </w:rPr>
              <w:t>±0.08</w:t>
            </w:r>
          </w:p>
        </w:tc>
        <w:tc>
          <w:tcPr>
            <w:tcW w:w="2338" w:type="dxa"/>
            <w:tcBorders>
              <w:top w:val="nil"/>
              <w:left w:val="nil"/>
              <w:bottom w:val="nil"/>
              <w:right w:val="nil"/>
            </w:tcBorders>
          </w:tcPr>
          <w:p w14:paraId="6F850863" w14:textId="77777777" w:rsidR="00C97100" w:rsidRDefault="00850C5C">
            <w:pPr>
              <w:spacing w:after="0" w:line="240" w:lineRule="auto"/>
              <w:jc w:val="center"/>
              <w:rPr>
                <w:b/>
              </w:rPr>
            </w:pPr>
            <w:r>
              <w:t>0.63</w:t>
            </w:r>
            <w:r>
              <w:rPr>
                <w:rFonts w:cstheme="minorHAnsi"/>
              </w:rPr>
              <w:t>±0.06</w:t>
            </w:r>
          </w:p>
        </w:tc>
        <w:tc>
          <w:tcPr>
            <w:tcW w:w="2336" w:type="dxa"/>
            <w:tcBorders>
              <w:top w:val="nil"/>
              <w:left w:val="nil"/>
              <w:bottom w:val="nil"/>
              <w:right w:val="nil"/>
            </w:tcBorders>
          </w:tcPr>
          <w:p w14:paraId="5D9F9F72" w14:textId="77777777" w:rsidR="00C97100" w:rsidRDefault="00850C5C">
            <w:pPr>
              <w:spacing w:after="0" w:line="240" w:lineRule="auto"/>
              <w:jc w:val="center"/>
              <w:rPr>
                <w:b/>
              </w:rPr>
            </w:pPr>
            <w:r>
              <w:t>0.62</w:t>
            </w:r>
            <w:r>
              <w:rPr>
                <w:rFonts w:cstheme="minorHAnsi"/>
              </w:rPr>
              <w:t>±0.07</w:t>
            </w:r>
          </w:p>
        </w:tc>
      </w:tr>
      <w:tr w:rsidR="00C97100" w14:paraId="54710E06" w14:textId="77777777">
        <w:tc>
          <w:tcPr>
            <w:tcW w:w="2338" w:type="dxa"/>
            <w:tcBorders>
              <w:top w:val="nil"/>
              <w:left w:val="nil"/>
              <w:bottom w:val="nil"/>
              <w:right w:val="nil"/>
            </w:tcBorders>
          </w:tcPr>
          <w:p w14:paraId="63F8E455" w14:textId="77777777" w:rsidR="00C97100" w:rsidRDefault="00850C5C">
            <w:pPr>
              <w:spacing w:after="0" w:line="240" w:lineRule="auto"/>
              <w:jc w:val="center"/>
              <w:rPr>
                <w:b/>
              </w:rPr>
            </w:pPr>
            <w:r>
              <w:t>TMPL</w:t>
            </w:r>
          </w:p>
        </w:tc>
        <w:tc>
          <w:tcPr>
            <w:tcW w:w="2337" w:type="dxa"/>
            <w:tcBorders>
              <w:top w:val="nil"/>
              <w:left w:val="nil"/>
              <w:bottom w:val="nil"/>
              <w:right w:val="nil"/>
            </w:tcBorders>
          </w:tcPr>
          <w:p w14:paraId="5E5C8132" w14:textId="77777777" w:rsidR="00C97100" w:rsidRDefault="00850C5C">
            <w:pPr>
              <w:spacing w:after="0" w:line="240" w:lineRule="auto"/>
              <w:jc w:val="center"/>
              <w:rPr>
                <w:b/>
              </w:rPr>
            </w:pPr>
            <w:r>
              <w:t>0.49</w:t>
            </w:r>
            <w:r>
              <w:rPr>
                <w:rFonts w:cstheme="minorHAnsi"/>
              </w:rPr>
              <w:t>±0.08</w:t>
            </w:r>
          </w:p>
        </w:tc>
        <w:tc>
          <w:tcPr>
            <w:tcW w:w="2338" w:type="dxa"/>
            <w:tcBorders>
              <w:top w:val="nil"/>
              <w:left w:val="nil"/>
              <w:bottom w:val="nil"/>
              <w:right w:val="nil"/>
            </w:tcBorders>
          </w:tcPr>
          <w:p w14:paraId="1DD53FB8" w14:textId="77777777" w:rsidR="00C97100" w:rsidRDefault="00850C5C">
            <w:pPr>
              <w:spacing w:after="0" w:line="240" w:lineRule="auto"/>
              <w:jc w:val="center"/>
              <w:rPr>
                <w:b/>
              </w:rPr>
            </w:pPr>
            <w:r>
              <w:t>0.54</w:t>
            </w:r>
            <w:r>
              <w:rPr>
                <w:rFonts w:cstheme="minorHAnsi"/>
              </w:rPr>
              <w:t>±0.07</w:t>
            </w:r>
          </w:p>
        </w:tc>
        <w:tc>
          <w:tcPr>
            <w:tcW w:w="2336" w:type="dxa"/>
            <w:tcBorders>
              <w:top w:val="nil"/>
              <w:left w:val="nil"/>
              <w:bottom w:val="nil"/>
              <w:right w:val="nil"/>
            </w:tcBorders>
          </w:tcPr>
          <w:p w14:paraId="18FA468B" w14:textId="77777777" w:rsidR="00C97100" w:rsidRDefault="00850C5C">
            <w:pPr>
              <w:spacing w:after="0" w:line="240" w:lineRule="auto"/>
              <w:jc w:val="center"/>
              <w:rPr>
                <w:b/>
              </w:rPr>
            </w:pPr>
            <w:r>
              <w:t>0.30</w:t>
            </w:r>
            <w:r>
              <w:rPr>
                <w:rFonts w:cstheme="minorHAnsi"/>
              </w:rPr>
              <w:t>±0.08</w:t>
            </w:r>
          </w:p>
        </w:tc>
      </w:tr>
      <w:tr w:rsidR="00C97100" w14:paraId="2F0A6D7E" w14:textId="77777777">
        <w:tc>
          <w:tcPr>
            <w:tcW w:w="2338" w:type="dxa"/>
            <w:tcBorders>
              <w:top w:val="nil"/>
              <w:left w:val="nil"/>
              <w:bottom w:val="nil"/>
              <w:right w:val="nil"/>
            </w:tcBorders>
          </w:tcPr>
          <w:p w14:paraId="1033D99E" w14:textId="77777777" w:rsidR="00C97100" w:rsidRDefault="00850C5C">
            <w:pPr>
              <w:spacing w:after="0" w:line="240" w:lineRule="auto"/>
              <w:jc w:val="center"/>
              <w:rPr>
                <w:b/>
              </w:rPr>
            </w:pPr>
            <w:r>
              <w:t>PKLE</w:t>
            </w:r>
          </w:p>
        </w:tc>
        <w:tc>
          <w:tcPr>
            <w:tcW w:w="2337" w:type="dxa"/>
            <w:tcBorders>
              <w:top w:val="nil"/>
              <w:left w:val="nil"/>
              <w:bottom w:val="nil"/>
              <w:right w:val="nil"/>
            </w:tcBorders>
          </w:tcPr>
          <w:p w14:paraId="30304948" w14:textId="77777777" w:rsidR="00C97100" w:rsidRDefault="00850C5C">
            <w:pPr>
              <w:spacing w:after="0" w:line="240" w:lineRule="auto"/>
              <w:jc w:val="center"/>
              <w:rPr>
                <w:b/>
              </w:rPr>
            </w:pPr>
            <w:r>
              <w:t>0.24</w:t>
            </w:r>
            <w:r>
              <w:rPr>
                <w:rFonts w:cstheme="minorHAnsi"/>
              </w:rPr>
              <w:t>±0.09</w:t>
            </w:r>
          </w:p>
        </w:tc>
        <w:tc>
          <w:tcPr>
            <w:tcW w:w="2338" w:type="dxa"/>
            <w:tcBorders>
              <w:top w:val="nil"/>
              <w:left w:val="nil"/>
              <w:bottom w:val="nil"/>
              <w:right w:val="nil"/>
            </w:tcBorders>
          </w:tcPr>
          <w:p w14:paraId="4778228D" w14:textId="77777777" w:rsidR="00C97100" w:rsidRDefault="00850C5C">
            <w:pPr>
              <w:spacing w:after="0" w:line="240" w:lineRule="auto"/>
              <w:jc w:val="center"/>
              <w:rPr>
                <w:b/>
              </w:rPr>
            </w:pPr>
            <w:r>
              <w:t>0.45</w:t>
            </w:r>
            <w:r>
              <w:rPr>
                <w:rFonts w:cstheme="minorHAnsi"/>
              </w:rPr>
              <w:t>±0.09</w:t>
            </w:r>
          </w:p>
        </w:tc>
        <w:tc>
          <w:tcPr>
            <w:tcW w:w="2336" w:type="dxa"/>
            <w:tcBorders>
              <w:top w:val="nil"/>
              <w:left w:val="nil"/>
              <w:bottom w:val="nil"/>
              <w:right w:val="nil"/>
            </w:tcBorders>
          </w:tcPr>
          <w:p w14:paraId="66D25B6E" w14:textId="77777777" w:rsidR="00C97100" w:rsidRDefault="00850C5C">
            <w:pPr>
              <w:spacing w:after="0" w:line="240" w:lineRule="auto"/>
              <w:jc w:val="center"/>
              <w:rPr>
                <w:b/>
              </w:rPr>
            </w:pPr>
            <w:r>
              <w:t>0.29</w:t>
            </w:r>
            <w:r>
              <w:rPr>
                <w:rFonts w:cstheme="minorHAnsi"/>
              </w:rPr>
              <w:t>±0.09</w:t>
            </w:r>
          </w:p>
        </w:tc>
      </w:tr>
      <w:tr w:rsidR="00C97100" w14:paraId="6AAE23EF" w14:textId="77777777">
        <w:tc>
          <w:tcPr>
            <w:tcW w:w="2338" w:type="dxa"/>
            <w:tcBorders>
              <w:top w:val="nil"/>
              <w:left w:val="nil"/>
              <w:right w:val="nil"/>
            </w:tcBorders>
          </w:tcPr>
          <w:p w14:paraId="3E174F25" w14:textId="77777777" w:rsidR="00C97100" w:rsidRDefault="00850C5C">
            <w:pPr>
              <w:spacing w:after="0" w:line="240" w:lineRule="auto"/>
              <w:jc w:val="center"/>
              <w:rPr>
                <w:b/>
              </w:rPr>
            </w:pPr>
            <w:r>
              <w:t>KING</w:t>
            </w:r>
          </w:p>
        </w:tc>
        <w:tc>
          <w:tcPr>
            <w:tcW w:w="2337" w:type="dxa"/>
            <w:tcBorders>
              <w:top w:val="nil"/>
              <w:left w:val="nil"/>
              <w:right w:val="nil"/>
            </w:tcBorders>
          </w:tcPr>
          <w:p w14:paraId="1F440626" w14:textId="77777777" w:rsidR="00C97100" w:rsidRDefault="00850C5C">
            <w:pPr>
              <w:spacing w:after="0" w:line="240" w:lineRule="auto"/>
              <w:jc w:val="center"/>
              <w:rPr>
                <w:b/>
              </w:rPr>
            </w:pPr>
            <w:r>
              <w:t>0.47</w:t>
            </w:r>
            <w:r>
              <w:rPr>
                <w:rFonts w:cstheme="minorHAnsi"/>
              </w:rPr>
              <w:t>±0.08</w:t>
            </w:r>
          </w:p>
        </w:tc>
        <w:tc>
          <w:tcPr>
            <w:tcW w:w="2338" w:type="dxa"/>
            <w:tcBorders>
              <w:top w:val="nil"/>
              <w:left w:val="nil"/>
              <w:right w:val="nil"/>
            </w:tcBorders>
          </w:tcPr>
          <w:p w14:paraId="0FACB321" w14:textId="77777777" w:rsidR="00C97100" w:rsidRDefault="00850C5C">
            <w:pPr>
              <w:spacing w:after="0" w:line="240" w:lineRule="auto"/>
              <w:jc w:val="center"/>
              <w:rPr>
                <w:b/>
              </w:rPr>
            </w:pPr>
            <w:r>
              <w:t>0.58</w:t>
            </w:r>
            <w:r>
              <w:rPr>
                <w:rFonts w:cstheme="minorHAnsi"/>
              </w:rPr>
              <w:t>±0.07</w:t>
            </w:r>
          </w:p>
        </w:tc>
        <w:tc>
          <w:tcPr>
            <w:tcW w:w="2336" w:type="dxa"/>
            <w:tcBorders>
              <w:top w:val="nil"/>
              <w:left w:val="nil"/>
              <w:right w:val="nil"/>
            </w:tcBorders>
          </w:tcPr>
          <w:p w14:paraId="6F60ABDD" w14:textId="77777777" w:rsidR="00C97100" w:rsidRDefault="00850C5C">
            <w:pPr>
              <w:spacing w:after="0" w:line="240" w:lineRule="auto"/>
              <w:jc w:val="center"/>
              <w:rPr>
                <w:b/>
              </w:rPr>
            </w:pPr>
            <w:r>
              <w:t>0.48</w:t>
            </w:r>
            <w:r>
              <w:rPr>
                <w:rFonts w:cstheme="minorHAnsi"/>
              </w:rPr>
              <w:t>±0.08</w:t>
            </w:r>
          </w:p>
        </w:tc>
      </w:tr>
    </w:tbl>
    <w:p w14:paraId="35A58255" w14:textId="77777777" w:rsidR="00C97100" w:rsidRDefault="00C97100">
      <w:pPr>
        <w:spacing w:after="0" w:line="480" w:lineRule="auto"/>
        <w:rPr>
          <w:b/>
        </w:rPr>
      </w:pPr>
    </w:p>
    <w:p w14:paraId="2985D00C" w14:textId="77777777" w:rsidR="00C97100" w:rsidRDefault="00C97100">
      <w:pPr>
        <w:spacing w:after="0" w:line="480" w:lineRule="auto"/>
        <w:rPr>
          <w:b/>
        </w:rPr>
      </w:pPr>
    </w:p>
    <w:p w14:paraId="0D8B15AF" w14:textId="77777777" w:rsidR="00C97100" w:rsidRDefault="00C97100">
      <w:pPr>
        <w:spacing w:after="0" w:line="480" w:lineRule="auto"/>
        <w:rPr>
          <w:b/>
        </w:rPr>
      </w:pPr>
    </w:p>
    <w:p w14:paraId="2BCB8C54" w14:textId="77777777" w:rsidR="00C97100" w:rsidRDefault="00C97100">
      <w:pPr>
        <w:spacing w:after="0" w:line="480" w:lineRule="auto"/>
        <w:rPr>
          <w:b/>
        </w:rPr>
      </w:pPr>
    </w:p>
    <w:p w14:paraId="3AD33D5F" w14:textId="77777777" w:rsidR="00C97100" w:rsidRDefault="00C97100">
      <w:pPr>
        <w:spacing w:after="0" w:line="480" w:lineRule="auto"/>
        <w:rPr>
          <w:b/>
        </w:rPr>
      </w:pPr>
    </w:p>
    <w:p w14:paraId="54E62A98" w14:textId="77777777" w:rsidR="00C97100" w:rsidRDefault="00C97100">
      <w:pPr>
        <w:spacing w:after="0" w:line="480" w:lineRule="auto"/>
        <w:rPr>
          <w:b/>
        </w:rPr>
      </w:pPr>
    </w:p>
    <w:p w14:paraId="1CFCF531" w14:textId="77777777" w:rsidR="00C97100" w:rsidRDefault="00C97100">
      <w:pPr>
        <w:spacing w:after="0" w:line="480" w:lineRule="auto"/>
        <w:rPr>
          <w:b/>
        </w:rPr>
      </w:pPr>
    </w:p>
    <w:p w14:paraId="2F5728D3" w14:textId="77777777" w:rsidR="00C97100" w:rsidRDefault="00C97100">
      <w:pPr>
        <w:spacing w:after="0" w:line="480" w:lineRule="auto"/>
        <w:rPr>
          <w:b/>
        </w:rPr>
      </w:pPr>
    </w:p>
    <w:p w14:paraId="3DC60031" w14:textId="77777777" w:rsidR="00C97100" w:rsidRDefault="00C97100">
      <w:pPr>
        <w:spacing w:after="0" w:line="480" w:lineRule="auto"/>
        <w:rPr>
          <w:b/>
        </w:rPr>
      </w:pPr>
    </w:p>
    <w:p w14:paraId="700233F6" w14:textId="77777777" w:rsidR="00C97100" w:rsidRDefault="00C97100">
      <w:pPr>
        <w:spacing w:after="0" w:line="480" w:lineRule="auto"/>
        <w:rPr>
          <w:b/>
        </w:rPr>
      </w:pPr>
    </w:p>
    <w:p w14:paraId="1F904E3E" w14:textId="77777777" w:rsidR="00C97100" w:rsidRDefault="00C97100">
      <w:pPr>
        <w:spacing w:after="0" w:line="480" w:lineRule="auto"/>
        <w:rPr>
          <w:b/>
        </w:rPr>
      </w:pPr>
    </w:p>
    <w:p w14:paraId="7E166D52" w14:textId="77777777" w:rsidR="00C97100" w:rsidRDefault="00C97100">
      <w:pPr>
        <w:spacing w:after="0" w:line="480" w:lineRule="auto"/>
        <w:rPr>
          <w:b/>
        </w:rPr>
      </w:pPr>
    </w:p>
    <w:p w14:paraId="3D6CE9F6" w14:textId="77777777" w:rsidR="00C97100" w:rsidRDefault="00C97100">
      <w:pPr>
        <w:spacing w:after="0" w:line="480" w:lineRule="auto"/>
        <w:rPr>
          <w:b/>
        </w:rPr>
      </w:pPr>
    </w:p>
    <w:p w14:paraId="16584FEC" w14:textId="77777777" w:rsidR="00C97100" w:rsidRDefault="00C97100">
      <w:pPr>
        <w:spacing w:after="0" w:line="480" w:lineRule="auto"/>
        <w:rPr>
          <w:b/>
        </w:rPr>
      </w:pPr>
    </w:p>
    <w:p w14:paraId="54FEC422" w14:textId="77777777" w:rsidR="00C97100" w:rsidRDefault="00C97100">
      <w:pPr>
        <w:spacing w:after="0" w:line="480" w:lineRule="auto"/>
        <w:rPr>
          <w:b/>
        </w:rPr>
      </w:pPr>
    </w:p>
    <w:p w14:paraId="4CB73D6B" w14:textId="77777777" w:rsidR="00C97100" w:rsidRDefault="00850C5C">
      <w:pPr>
        <w:spacing w:after="0" w:line="480" w:lineRule="auto"/>
        <w:rPr>
          <w:b/>
        </w:rPr>
      </w:pPr>
      <w:r>
        <w:lastRenderedPageBreak/>
        <w:t>Table 3. The phenotypic correlation and genetic correlation between panicle traits among sites and across sites. PL, panicle length, PBN, primary branching number, and SBN, secondary branching number.</w:t>
      </w:r>
    </w:p>
    <w:tbl>
      <w:tblPr>
        <w:tblStyle w:val="TableGrid"/>
        <w:tblW w:w="9350" w:type="dxa"/>
        <w:tblLook w:val="04A0" w:firstRow="1" w:lastRow="0" w:firstColumn="1" w:lastColumn="0" w:noHBand="0" w:noVBand="1"/>
      </w:tblPr>
      <w:tblGrid>
        <w:gridCol w:w="1098"/>
        <w:gridCol w:w="988"/>
        <w:gridCol w:w="1023"/>
        <w:gridCol w:w="1060"/>
        <w:gridCol w:w="1054"/>
        <w:gridCol w:w="989"/>
        <w:gridCol w:w="1024"/>
        <w:gridCol w:w="1060"/>
        <w:gridCol w:w="1054"/>
      </w:tblGrid>
      <w:tr w:rsidR="00C97100" w14:paraId="675342E9" w14:textId="77777777">
        <w:tc>
          <w:tcPr>
            <w:tcW w:w="1097" w:type="dxa"/>
            <w:tcBorders>
              <w:left w:val="nil"/>
              <w:right w:val="nil"/>
            </w:tcBorders>
          </w:tcPr>
          <w:p w14:paraId="2CBC0F62" w14:textId="77777777" w:rsidR="00C97100" w:rsidRDefault="00850C5C">
            <w:pPr>
              <w:spacing w:after="0" w:line="240" w:lineRule="auto"/>
              <w:rPr>
                <w:b/>
              </w:rPr>
            </w:pPr>
            <w:r>
              <w:t>Sites</w:t>
            </w:r>
          </w:p>
        </w:tc>
        <w:tc>
          <w:tcPr>
            <w:tcW w:w="988" w:type="dxa"/>
            <w:tcBorders>
              <w:left w:val="nil"/>
              <w:right w:val="nil"/>
            </w:tcBorders>
          </w:tcPr>
          <w:p w14:paraId="45A6F074" w14:textId="77777777" w:rsidR="00C97100" w:rsidRDefault="00C97100">
            <w:pPr>
              <w:spacing w:after="0" w:line="240" w:lineRule="auto"/>
              <w:rPr>
                <w:b/>
              </w:rPr>
            </w:pPr>
          </w:p>
        </w:tc>
        <w:tc>
          <w:tcPr>
            <w:tcW w:w="3137" w:type="dxa"/>
            <w:gridSpan w:val="3"/>
            <w:tcBorders>
              <w:left w:val="nil"/>
              <w:right w:val="nil"/>
            </w:tcBorders>
          </w:tcPr>
          <w:p w14:paraId="3063616B" w14:textId="77777777" w:rsidR="00C97100" w:rsidRDefault="00850C5C">
            <w:pPr>
              <w:spacing w:after="0" w:line="240" w:lineRule="auto"/>
              <w:rPr>
                <w:b/>
              </w:rPr>
            </w:pPr>
            <w:r>
              <w:t>Phenotypic correlation</w:t>
            </w:r>
          </w:p>
        </w:tc>
        <w:tc>
          <w:tcPr>
            <w:tcW w:w="989" w:type="dxa"/>
            <w:tcBorders>
              <w:left w:val="nil"/>
              <w:right w:val="nil"/>
            </w:tcBorders>
          </w:tcPr>
          <w:p w14:paraId="6F9D0016" w14:textId="77777777" w:rsidR="00C97100" w:rsidRDefault="00C97100">
            <w:pPr>
              <w:spacing w:after="0" w:line="240" w:lineRule="auto"/>
              <w:rPr>
                <w:b/>
              </w:rPr>
            </w:pPr>
          </w:p>
        </w:tc>
        <w:tc>
          <w:tcPr>
            <w:tcW w:w="3138" w:type="dxa"/>
            <w:gridSpan w:val="3"/>
            <w:tcBorders>
              <w:left w:val="nil"/>
              <w:right w:val="nil"/>
            </w:tcBorders>
          </w:tcPr>
          <w:p w14:paraId="7519515D" w14:textId="77777777" w:rsidR="00C97100" w:rsidRDefault="00850C5C">
            <w:pPr>
              <w:spacing w:after="0" w:line="240" w:lineRule="auto"/>
              <w:rPr>
                <w:b/>
              </w:rPr>
            </w:pPr>
            <w:r>
              <w:t>Genetic correlation</w:t>
            </w:r>
          </w:p>
        </w:tc>
      </w:tr>
      <w:tr w:rsidR="00C97100" w14:paraId="5D704467" w14:textId="77777777">
        <w:tc>
          <w:tcPr>
            <w:tcW w:w="1097" w:type="dxa"/>
            <w:tcBorders>
              <w:left w:val="nil"/>
              <w:bottom w:val="nil"/>
              <w:right w:val="nil"/>
            </w:tcBorders>
          </w:tcPr>
          <w:p w14:paraId="003AD4AB" w14:textId="77777777" w:rsidR="00C97100" w:rsidRDefault="00C97100">
            <w:pPr>
              <w:spacing w:after="0" w:line="240" w:lineRule="auto"/>
              <w:rPr>
                <w:b/>
              </w:rPr>
            </w:pPr>
          </w:p>
        </w:tc>
        <w:tc>
          <w:tcPr>
            <w:tcW w:w="988" w:type="dxa"/>
            <w:tcBorders>
              <w:left w:val="nil"/>
              <w:bottom w:val="nil"/>
              <w:right w:val="nil"/>
            </w:tcBorders>
          </w:tcPr>
          <w:p w14:paraId="6BFD4670" w14:textId="77777777" w:rsidR="00C97100" w:rsidRDefault="00C97100">
            <w:pPr>
              <w:spacing w:after="0" w:line="240" w:lineRule="auto"/>
              <w:rPr>
                <w:b/>
              </w:rPr>
            </w:pPr>
          </w:p>
        </w:tc>
        <w:tc>
          <w:tcPr>
            <w:tcW w:w="1023" w:type="dxa"/>
            <w:tcBorders>
              <w:left w:val="nil"/>
              <w:right w:val="nil"/>
            </w:tcBorders>
          </w:tcPr>
          <w:p w14:paraId="6E8417DE" w14:textId="77777777" w:rsidR="00C97100" w:rsidRDefault="00850C5C">
            <w:pPr>
              <w:spacing w:after="0" w:line="240" w:lineRule="auto"/>
              <w:rPr>
                <w:b/>
              </w:rPr>
            </w:pPr>
            <w:r>
              <w:t>PL</w:t>
            </w:r>
          </w:p>
        </w:tc>
        <w:tc>
          <w:tcPr>
            <w:tcW w:w="1060" w:type="dxa"/>
            <w:tcBorders>
              <w:left w:val="nil"/>
              <w:right w:val="nil"/>
            </w:tcBorders>
          </w:tcPr>
          <w:p w14:paraId="5C949E80" w14:textId="77777777" w:rsidR="00C97100" w:rsidRDefault="00850C5C">
            <w:pPr>
              <w:spacing w:after="0" w:line="240" w:lineRule="auto"/>
              <w:rPr>
                <w:b/>
              </w:rPr>
            </w:pPr>
            <w:r>
              <w:t>PBN</w:t>
            </w:r>
          </w:p>
        </w:tc>
        <w:tc>
          <w:tcPr>
            <w:tcW w:w="1054" w:type="dxa"/>
            <w:tcBorders>
              <w:left w:val="nil"/>
              <w:right w:val="nil"/>
            </w:tcBorders>
          </w:tcPr>
          <w:p w14:paraId="4C918245" w14:textId="77777777" w:rsidR="00C97100" w:rsidRDefault="00850C5C">
            <w:pPr>
              <w:spacing w:after="0" w:line="240" w:lineRule="auto"/>
              <w:rPr>
                <w:b/>
              </w:rPr>
            </w:pPr>
            <w:r>
              <w:t>SBN</w:t>
            </w:r>
          </w:p>
        </w:tc>
        <w:tc>
          <w:tcPr>
            <w:tcW w:w="989" w:type="dxa"/>
            <w:tcBorders>
              <w:left w:val="nil"/>
              <w:bottom w:val="nil"/>
              <w:right w:val="nil"/>
            </w:tcBorders>
          </w:tcPr>
          <w:p w14:paraId="053F6EE1" w14:textId="77777777" w:rsidR="00C97100" w:rsidRDefault="00C97100">
            <w:pPr>
              <w:spacing w:after="0" w:line="240" w:lineRule="auto"/>
              <w:rPr>
                <w:b/>
              </w:rPr>
            </w:pPr>
          </w:p>
        </w:tc>
        <w:tc>
          <w:tcPr>
            <w:tcW w:w="1024" w:type="dxa"/>
            <w:tcBorders>
              <w:left w:val="nil"/>
              <w:right w:val="nil"/>
            </w:tcBorders>
          </w:tcPr>
          <w:p w14:paraId="6D8D7119" w14:textId="77777777" w:rsidR="00C97100" w:rsidRDefault="00850C5C">
            <w:pPr>
              <w:spacing w:after="0" w:line="240" w:lineRule="auto"/>
              <w:rPr>
                <w:b/>
              </w:rPr>
            </w:pPr>
            <w:r>
              <w:t>PL</w:t>
            </w:r>
          </w:p>
        </w:tc>
        <w:tc>
          <w:tcPr>
            <w:tcW w:w="1060" w:type="dxa"/>
            <w:tcBorders>
              <w:left w:val="nil"/>
              <w:right w:val="nil"/>
            </w:tcBorders>
          </w:tcPr>
          <w:p w14:paraId="6638B13C" w14:textId="77777777" w:rsidR="00C97100" w:rsidRDefault="00850C5C">
            <w:pPr>
              <w:spacing w:after="0" w:line="240" w:lineRule="auto"/>
              <w:rPr>
                <w:b/>
              </w:rPr>
            </w:pPr>
            <w:r>
              <w:t>PBN</w:t>
            </w:r>
          </w:p>
        </w:tc>
        <w:tc>
          <w:tcPr>
            <w:tcW w:w="1054" w:type="dxa"/>
            <w:tcBorders>
              <w:left w:val="nil"/>
              <w:right w:val="nil"/>
            </w:tcBorders>
          </w:tcPr>
          <w:p w14:paraId="27F42D08" w14:textId="77777777" w:rsidR="00C97100" w:rsidRDefault="00850C5C">
            <w:pPr>
              <w:spacing w:after="0" w:line="240" w:lineRule="auto"/>
              <w:rPr>
                <w:b/>
              </w:rPr>
            </w:pPr>
            <w:r>
              <w:t>SBN</w:t>
            </w:r>
          </w:p>
        </w:tc>
      </w:tr>
      <w:tr w:rsidR="00C97100" w14:paraId="2E779B72" w14:textId="77777777">
        <w:tc>
          <w:tcPr>
            <w:tcW w:w="1097" w:type="dxa"/>
            <w:tcBorders>
              <w:top w:val="nil"/>
              <w:left w:val="nil"/>
              <w:bottom w:val="nil"/>
              <w:right w:val="nil"/>
            </w:tcBorders>
          </w:tcPr>
          <w:p w14:paraId="36FCFB9C" w14:textId="77777777" w:rsidR="00C97100" w:rsidRDefault="00C97100">
            <w:pPr>
              <w:spacing w:after="0" w:line="240" w:lineRule="auto"/>
              <w:rPr>
                <w:b/>
              </w:rPr>
            </w:pPr>
          </w:p>
        </w:tc>
        <w:tc>
          <w:tcPr>
            <w:tcW w:w="988" w:type="dxa"/>
            <w:tcBorders>
              <w:top w:val="nil"/>
              <w:left w:val="nil"/>
              <w:bottom w:val="nil"/>
              <w:right w:val="nil"/>
            </w:tcBorders>
          </w:tcPr>
          <w:p w14:paraId="224D617F" w14:textId="77777777" w:rsidR="00C97100" w:rsidRDefault="00850C5C">
            <w:pPr>
              <w:spacing w:after="0" w:line="240" w:lineRule="auto"/>
              <w:rPr>
                <w:b/>
              </w:rPr>
            </w:pPr>
            <w:r>
              <w:t>PL</w:t>
            </w:r>
          </w:p>
        </w:tc>
        <w:tc>
          <w:tcPr>
            <w:tcW w:w="1023" w:type="dxa"/>
            <w:tcBorders>
              <w:left w:val="nil"/>
              <w:bottom w:val="nil"/>
              <w:right w:val="nil"/>
            </w:tcBorders>
          </w:tcPr>
          <w:p w14:paraId="0DA2061A" w14:textId="77777777" w:rsidR="00C97100" w:rsidRDefault="00850C5C">
            <w:pPr>
              <w:spacing w:after="0" w:line="240" w:lineRule="auto"/>
              <w:rPr>
                <w:b/>
              </w:rPr>
            </w:pPr>
            <w:r>
              <w:t>1</w:t>
            </w:r>
          </w:p>
        </w:tc>
        <w:tc>
          <w:tcPr>
            <w:tcW w:w="1060" w:type="dxa"/>
            <w:tcBorders>
              <w:top w:val="nil"/>
              <w:left w:val="nil"/>
              <w:bottom w:val="nil"/>
              <w:right w:val="nil"/>
            </w:tcBorders>
          </w:tcPr>
          <w:p w14:paraId="1BD0D96E" w14:textId="77777777" w:rsidR="00C97100" w:rsidRDefault="00850C5C">
            <w:pPr>
              <w:spacing w:after="0" w:line="240" w:lineRule="auto"/>
              <w:rPr>
                <w:b/>
              </w:rPr>
            </w:pPr>
            <w:r>
              <w:t>-</w:t>
            </w:r>
          </w:p>
        </w:tc>
        <w:tc>
          <w:tcPr>
            <w:tcW w:w="1054" w:type="dxa"/>
            <w:tcBorders>
              <w:top w:val="nil"/>
              <w:left w:val="nil"/>
              <w:bottom w:val="nil"/>
              <w:right w:val="nil"/>
            </w:tcBorders>
          </w:tcPr>
          <w:p w14:paraId="36321D77" w14:textId="77777777" w:rsidR="00C97100" w:rsidRDefault="00850C5C">
            <w:pPr>
              <w:spacing w:after="0" w:line="240" w:lineRule="auto"/>
              <w:rPr>
                <w:b/>
              </w:rPr>
            </w:pPr>
            <w:r>
              <w:t>-</w:t>
            </w:r>
          </w:p>
        </w:tc>
        <w:tc>
          <w:tcPr>
            <w:tcW w:w="989" w:type="dxa"/>
            <w:tcBorders>
              <w:top w:val="nil"/>
              <w:left w:val="nil"/>
              <w:bottom w:val="nil"/>
              <w:right w:val="nil"/>
            </w:tcBorders>
          </w:tcPr>
          <w:p w14:paraId="3BA1232A" w14:textId="77777777" w:rsidR="00C97100" w:rsidRDefault="00C97100">
            <w:pPr>
              <w:spacing w:after="0" w:line="240" w:lineRule="auto"/>
              <w:rPr>
                <w:b/>
              </w:rPr>
            </w:pPr>
          </w:p>
        </w:tc>
        <w:tc>
          <w:tcPr>
            <w:tcW w:w="1024" w:type="dxa"/>
            <w:tcBorders>
              <w:left w:val="nil"/>
              <w:bottom w:val="nil"/>
              <w:right w:val="nil"/>
            </w:tcBorders>
          </w:tcPr>
          <w:p w14:paraId="2FCEE04B" w14:textId="77777777" w:rsidR="00C97100" w:rsidRDefault="00850C5C">
            <w:pPr>
              <w:spacing w:after="0" w:line="240" w:lineRule="auto"/>
              <w:rPr>
                <w:b/>
              </w:rPr>
            </w:pPr>
            <w:r>
              <w:t>1</w:t>
            </w:r>
          </w:p>
        </w:tc>
        <w:tc>
          <w:tcPr>
            <w:tcW w:w="1060" w:type="dxa"/>
            <w:tcBorders>
              <w:left w:val="nil"/>
              <w:bottom w:val="nil"/>
              <w:right w:val="nil"/>
            </w:tcBorders>
          </w:tcPr>
          <w:p w14:paraId="2E7F7583" w14:textId="77777777" w:rsidR="00C97100" w:rsidRDefault="00850C5C">
            <w:pPr>
              <w:spacing w:after="0" w:line="240" w:lineRule="auto"/>
              <w:rPr>
                <w:b/>
              </w:rPr>
            </w:pPr>
            <w:r>
              <w:t>-</w:t>
            </w:r>
          </w:p>
        </w:tc>
        <w:tc>
          <w:tcPr>
            <w:tcW w:w="1054" w:type="dxa"/>
            <w:tcBorders>
              <w:left w:val="nil"/>
              <w:bottom w:val="nil"/>
              <w:right w:val="nil"/>
            </w:tcBorders>
          </w:tcPr>
          <w:p w14:paraId="6ACBFB61" w14:textId="77777777" w:rsidR="00C97100" w:rsidRDefault="00850C5C">
            <w:pPr>
              <w:spacing w:after="0" w:line="240" w:lineRule="auto"/>
              <w:rPr>
                <w:b/>
              </w:rPr>
            </w:pPr>
            <w:r>
              <w:t>-</w:t>
            </w:r>
          </w:p>
        </w:tc>
      </w:tr>
      <w:tr w:rsidR="00C97100" w14:paraId="1749A6CF" w14:textId="77777777">
        <w:tc>
          <w:tcPr>
            <w:tcW w:w="1097" w:type="dxa"/>
            <w:tcBorders>
              <w:top w:val="nil"/>
              <w:left w:val="nil"/>
              <w:bottom w:val="nil"/>
              <w:right w:val="nil"/>
            </w:tcBorders>
          </w:tcPr>
          <w:p w14:paraId="3D932AC6" w14:textId="77777777" w:rsidR="00C97100" w:rsidRDefault="00850C5C">
            <w:pPr>
              <w:spacing w:after="0" w:line="240" w:lineRule="auto"/>
              <w:rPr>
                <w:b/>
              </w:rPr>
            </w:pPr>
            <w:r>
              <w:t>BRKG</w:t>
            </w:r>
          </w:p>
        </w:tc>
        <w:tc>
          <w:tcPr>
            <w:tcW w:w="988" w:type="dxa"/>
            <w:tcBorders>
              <w:top w:val="nil"/>
              <w:left w:val="nil"/>
              <w:bottom w:val="nil"/>
              <w:right w:val="nil"/>
            </w:tcBorders>
          </w:tcPr>
          <w:p w14:paraId="51DCB6E9" w14:textId="77777777" w:rsidR="00C97100" w:rsidRDefault="00850C5C">
            <w:pPr>
              <w:spacing w:after="0" w:line="240" w:lineRule="auto"/>
              <w:rPr>
                <w:b/>
              </w:rPr>
            </w:pPr>
            <w:r>
              <w:t>PBN</w:t>
            </w:r>
          </w:p>
        </w:tc>
        <w:tc>
          <w:tcPr>
            <w:tcW w:w="1023" w:type="dxa"/>
            <w:tcBorders>
              <w:top w:val="nil"/>
              <w:left w:val="nil"/>
              <w:bottom w:val="nil"/>
              <w:right w:val="nil"/>
            </w:tcBorders>
          </w:tcPr>
          <w:p w14:paraId="1B61DF57" w14:textId="77777777" w:rsidR="00C97100" w:rsidRDefault="00850C5C">
            <w:pPr>
              <w:spacing w:after="0" w:line="240" w:lineRule="auto"/>
              <w:rPr>
                <w:b/>
              </w:rPr>
            </w:pPr>
            <w:r>
              <w:t>0.41</w:t>
            </w:r>
          </w:p>
        </w:tc>
        <w:tc>
          <w:tcPr>
            <w:tcW w:w="1060" w:type="dxa"/>
            <w:tcBorders>
              <w:top w:val="nil"/>
              <w:left w:val="nil"/>
              <w:bottom w:val="nil"/>
              <w:right w:val="nil"/>
            </w:tcBorders>
          </w:tcPr>
          <w:p w14:paraId="14C1C627" w14:textId="77777777" w:rsidR="00C97100" w:rsidRDefault="00850C5C">
            <w:pPr>
              <w:spacing w:after="0" w:line="240" w:lineRule="auto"/>
              <w:rPr>
                <w:b/>
              </w:rPr>
            </w:pPr>
            <w:r>
              <w:t>1</w:t>
            </w:r>
          </w:p>
        </w:tc>
        <w:tc>
          <w:tcPr>
            <w:tcW w:w="1054" w:type="dxa"/>
            <w:tcBorders>
              <w:top w:val="nil"/>
              <w:left w:val="nil"/>
              <w:bottom w:val="nil"/>
              <w:right w:val="nil"/>
            </w:tcBorders>
          </w:tcPr>
          <w:p w14:paraId="68DB8CD3" w14:textId="77777777" w:rsidR="00C97100" w:rsidRDefault="00850C5C">
            <w:pPr>
              <w:spacing w:after="0" w:line="240" w:lineRule="auto"/>
              <w:rPr>
                <w:b/>
              </w:rPr>
            </w:pPr>
            <w:r>
              <w:t>-</w:t>
            </w:r>
          </w:p>
        </w:tc>
        <w:tc>
          <w:tcPr>
            <w:tcW w:w="989" w:type="dxa"/>
            <w:tcBorders>
              <w:top w:val="nil"/>
              <w:left w:val="nil"/>
              <w:bottom w:val="nil"/>
              <w:right w:val="nil"/>
            </w:tcBorders>
          </w:tcPr>
          <w:p w14:paraId="49B65F81" w14:textId="77777777" w:rsidR="00C97100" w:rsidRDefault="00C97100">
            <w:pPr>
              <w:spacing w:after="0" w:line="240" w:lineRule="auto"/>
              <w:rPr>
                <w:b/>
              </w:rPr>
            </w:pPr>
          </w:p>
        </w:tc>
        <w:tc>
          <w:tcPr>
            <w:tcW w:w="1024" w:type="dxa"/>
            <w:tcBorders>
              <w:top w:val="nil"/>
              <w:left w:val="nil"/>
              <w:bottom w:val="nil"/>
              <w:right w:val="nil"/>
            </w:tcBorders>
          </w:tcPr>
          <w:p w14:paraId="747AC46E" w14:textId="77777777" w:rsidR="00C97100" w:rsidRDefault="00850C5C">
            <w:pPr>
              <w:spacing w:after="0" w:line="240" w:lineRule="auto"/>
              <w:rPr>
                <w:b/>
              </w:rPr>
            </w:pPr>
            <w:r>
              <w:t>0.68</w:t>
            </w:r>
          </w:p>
        </w:tc>
        <w:tc>
          <w:tcPr>
            <w:tcW w:w="1060" w:type="dxa"/>
            <w:tcBorders>
              <w:top w:val="nil"/>
              <w:left w:val="nil"/>
              <w:bottom w:val="nil"/>
              <w:right w:val="nil"/>
            </w:tcBorders>
          </w:tcPr>
          <w:p w14:paraId="24CEB7BC" w14:textId="77777777" w:rsidR="00C97100" w:rsidRDefault="00850C5C">
            <w:pPr>
              <w:spacing w:after="0" w:line="240" w:lineRule="auto"/>
              <w:rPr>
                <w:b/>
              </w:rPr>
            </w:pPr>
            <w:r>
              <w:t>1</w:t>
            </w:r>
          </w:p>
        </w:tc>
        <w:tc>
          <w:tcPr>
            <w:tcW w:w="1054" w:type="dxa"/>
            <w:tcBorders>
              <w:top w:val="nil"/>
              <w:left w:val="nil"/>
              <w:bottom w:val="nil"/>
              <w:right w:val="nil"/>
            </w:tcBorders>
          </w:tcPr>
          <w:p w14:paraId="296B5FDF" w14:textId="77777777" w:rsidR="00C97100" w:rsidRDefault="00850C5C">
            <w:pPr>
              <w:spacing w:after="0" w:line="240" w:lineRule="auto"/>
              <w:rPr>
                <w:b/>
              </w:rPr>
            </w:pPr>
            <w:r>
              <w:t>-</w:t>
            </w:r>
          </w:p>
        </w:tc>
      </w:tr>
      <w:tr w:rsidR="00C97100" w14:paraId="65AA9DB2" w14:textId="77777777">
        <w:tc>
          <w:tcPr>
            <w:tcW w:w="1097" w:type="dxa"/>
            <w:tcBorders>
              <w:top w:val="nil"/>
              <w:left w:val="nil"/>
              <w:bottom w:val="nil"/>
              <w:right w:val="nil"/>
            </w:tcBorders>
          </w:tcPr>
          <w:p w14:paraId="7F9120E5" w14:textId="77777777" w:rsidR="00C97100" w:rsidRDefault="00C97100">
            <w:pPr>
              <w:spacing w:after="0" w:line="240" w:lineRule="auto"/>
              <w:rPr>
                <w:b/>
              </w:rPr>
            </w:pPr>
          </w:p>
        </w:tc>
        <w:tc>
          <w:tcPr>
            <w:tcW w:w="988" w:type="dxa"/>
            <w:tcBorders>
              <w:top w:val="nil"/>
              <w:left w:val="nil"/>
              <w:bottom w:val="nil"/>
              <w:right w:val="nil"/>
            </w:tcBorders>
          </w:tcPr>
          <w:p w14:paraId="7DA7FF41" w14:textId="77777777" w:rsidR="00C97100" w:rsidRDefault="00850C5C">
            <w:pPr>
              <w:spacing w:after="0" w:line="240" w:lineRule="auto"/>
              <w:rPr>
                <w:b/>
              </w:rPr>
            </w:pPr>
            <w:r>
              <w:t>SBN</w:t>
            </w:r>
          </w:p>
        </w:tc>
        <w:tc>
          <w:tcPr>
            <w:tcW w:w="1023" w:type="dxa"/>
            <w:tcBorders>
              <w:top w:val="nil"/>
              <w:left w:val="nil"/>
              <w:bottom w:val="nil"/>
              <w:right w:val="nil"/>
            </w:tcBorders>
          </w:tcPr>
          <w:p w14:paraId="30F84970" w14:textId="77777777" w:rsidR="00C97100" w:rsidRDefault="00850C5C">
            <w:pPr>
              <w:spacing w:after="0" w:line="240" w:lineRule="auto"/>
              <w:rPr>
                <w:b/>
              </w:rPr>
            </w:pPr>
            <w:r>
              <w:t>0.42</w:t>
            </w:r>
          </w:p>
        </w:tc>
        <w:tc>
          <w:tcPr>
            <w:tcW w:w="1060" w:type="dxa"/>
            <w:tcBorders>
              <w:top w:val="nil"/>
              <w:left w:val="nil"/>
              <w:bottom w:val="nil"/>
              <w:right w:val="nil"/>
            </w:tcBorders>
          </w:tcPr>
          <w:p w14:paraId="40262C06" w14:textId="77777777" w:rsidR="00C97100" w:rsidRDefault="00850C5C">
            <w:pPr>
              <w:spacing w:after="0" w:line="240" w:lineRule="auto"/>
              <w:rPr>
                <w:b/>
              </w:rPr>
            </w:pPr>
            <w:r>
              <w:t>0.39</w:t>
            </w:r>
          </w:p>
        </w:tc>
        <w:tc>
          <w:tcPr>
            <w:tcW w:w="1054" w:type="dxa"/>
            <w:tcBorders>
              <w:top w:val="nil"/>
              <w:left w:val="nil"/>
              <w:bottom w:val="nil"/>
              <w:right w:val="nil"/>
            </w:tcBorders>
          </w:tcPr>
          <w:p w14:paraId="1373AFF5" w14:textId="77777777" w:rsidR="00C97100" w:rsidRDefault="00850C5C">
            <w:pPr>
              <w:spacing w:after="0" w:line="240" w:lineRule="auto"/>
              <w:rPr>
                <w:b/>
              </w:rPr>
            </w:pPr>
            <w:r>
              <w:t>1</w:t>
            </w:r>
          </w:p>
        </w:tc>
        <w:tc>
          <w:tcPr>
            <w:tcW w:w="989" w:type="dxa"/>
            <w:tcBorders>
              <w:top w:val="nil"/>
              <w:left w:val="nil"/>
              <w:bottom w:val="nil"/>
              <w:right w:val="nil"/>
            </w:tcBorders>
          </w:tcPr>
          <w:p w14:paraId="5832124F" w14:textId="77777777" w:rsidR="00C97100" w:rsidRDefault="00C97100">
            <w:pPr>
              <w:spacing w:after="0" w:line="240" w:lineRule="auto"/>
              <w:rPr>
                <w:b/>
              </w:rPr>
            </w:pPr>
          </w:p>
        </w:tc>
        <w:tc>
          <w:tcPr>
            <w:tcW w:w="1024" w:type="dxa"/>
            <w:tcBorders>
              <w:top w:val="nil"/>
              <w:left w:val="nil"/>
              <w:bottom w:val="nil"/>
              <w:right w:val="nil"/>
            </w:tcBorders>
          </w:tcPr>
          <w:p w14:paraId="13F54568" w14:textId="77777777" w:rsidR="00C97100" w:rsidRDefault="00850C5C">
            <w:pPr>
              <w:spacing w:after="0" w:line="240" w:lineRule="auto"/>
              <w:rPr>
                <w:b/>
              </w:rPr>
            </w:pPr>
            <w:r>
              <w:t>0.82</w:t>
            </w:r>
          </w:p>
        </w:tc>
        <w:tc>
          <w:tcPr>
            <w:tcW w:w="1060" w:type="dxa"/>
            <w:tcBorders>
              <w:top w:val="nil"/>
              <w:left w:val="nil"/>
              <w:bottom w:val="nil"/>
              <w:right w:val="nil"/>
            </w:tcBorders>
          </w:tcPr>
          <w:p w14:paraId="43745F0D" w14:textId="77777777" w:rsidR="00C97100" w:rsidRDefault="00850C5C">
            <w:pPr>
              <w:spacing w:after="0" w:line="240" w:lineRule="auto"/>
              <w:rPr>
                <w:b/>
              </w:rPr>
            </w:pPr>
            <w:r>
              <w:t>0.72</w:t>
            </w:r>
          </w:p>
        </w:tc>
        <w:tc>
          <w:tcPr>
            <w:tcW w:w="1054" w:type="dxa"/>
            <w:tcBorders>
              <w:top w:val="nil"/>
              <w:left w:val="nil"/>
              <w:bottom w:val="nil"/>
              <w:right w:val="nil"/>
            </w:tcBorders>
          </w:tcPr>
          <w:p w14:paraId="626F5F5F" w14:textId="77777777" w:rsidR="00C97100" w:rsidRDefault="00850C5C">
            <w:pPr>
              <w:spacing w:after="0" w:line="240" w:lineRule="auto"/>
              <w:rPr>
                <w:b/>
              </w:rPr>
            </w:pPr>
            <w:r>
              <w:t>1</w:t>
            </w:r>
          </w:p>
        </w:tc>
      </w:tr>
      <w:tr w:rsidR="00C97100" w14:paraId="7AEB75E7" w14:textId="77777777">
        <w:tc>
          <w:tcPr>
            <w:tcW w:w="1097" w:type="dxa"/>
            <w:tcBorders>
              <w:top w:val="nil"/>
              <w:left w:val="nil"/>
              <w:bottom w:val="nil"/>
              <w:right w:val="nil"/>
            </w:tcBorders>
          </w:tcPr>
          <w:p w14:paraId="5D709BDD" w14:textId="77777777" w:rsidR="00C97100" w:rsidRDefault="00C97100">
            <w:pPr>
              <w:spacing w:after="0" w:line="240" w:lineRule="auto"/>
              <w:rPr>
                <w:b/>
              </w:rPr>
            </w:pPr>
          </w:p>
        </w:tc>
        <w:tc>
          <w:tcPr>
            <w:tcW w:w="988" w:type="dxa"/>
            <w:tcBorders>
              <w:top w:val="nil"/>
              <w:left w:val="nil"/>
              <w:bottom w:val="nil"/>
              <w:right w:val="nil"/>
            </w:tcBorders>
          </w:tcPr>
          <w:p w14:paraId="44186432" w14:textId="77777777" w:rsidR="00C97100" w:rsidRDefault="00850C5C">
            <w:pPr>
              <w:spacing w:after="0" w:line="240" w:lineRule="auto"/>
              <w:rPr>
                <w:b/>
              </w:rPr>
            </w:pPr>
            <w:r>
              <w:t>PL</w:t>
            </w:r>
          </w:p>
        </w:tc>
        <w:tc>
          <w:tcPr>
            <w:tcW w:w="1023" w:type="dxa"/>
            <w:tcBorders>
              <w:top w:val="nil"/>
              <w:left w:val="nil"/>
              <w:bottom w:val="nil"/>
              <w:right w:val="nil"/>
            </w:tcBorders>
          </w:tcPr>
          <w:p w14:paraId="76C8B61E" w14:textId="77777777" w:rsidR="00C97100" w:rsidRDefault="00850C5C">
            <w:pPr>
              <w:spacing w:after="0" w:line="240" w:lineRule="auto"/>
              <w:rPr>
                <w:b/>
              </w:rPr>
            </w:pPr>
            <w:r>
              <w:t>1</w:t>
            </w:r>
          </w:p>
        </w:tc>
        <w:tc>
          <w:tcPr>
            <w:tcW w:w="1060" w:type="dxa"/>
            <w:tcBorders>
              <w:top w:val="nil"/>
              <w:left w:val="nil"/>
              <w:bottom w:val="nil"/>
              <w:right w:val="nil"/>
            </w:tcBorders>
          </w:tcPr>
          <w:p w14:paraId="0CFF8294" w14:textId="77777777" w:rsidR="00C97100" w:rsidRDefault="00850C5C">
            <w:pPr>
              <w:spacing w:after="0" w:line="240" w:lineRule="auto"/>
              <w:rPr>
                <w:b/>
              </w:rPr>
            </w:pPr>
            <w:r>
              <w:t>-</w:t>
            </w:r>
          </w:p>
        </w:tc>
        <w:tc>
          <w:tcPr>
            <w:tcW w:w="1054" w:type="dxa"/>
            <w:tcBorders>
              <w:top w:val="nil"/>
              <w:left w:val="nil"/>
              <w:bottom w:val="nil"/>
              <w:right w:val="nil"/>
            </w:tcBorders>
          </w:tcPr>
          <w:p w14:paraId="41412DF9" w14:textId="77777777" w:rsidR="00C97100" w:rsidRDefault="00850C5C">
            <w:pPr>
              <w:spacing w:after="0" w:line="240" w:lineRule="auto"/>
              <w:rPr>
                <w:b/>
              </w:rPr>
            </w:pPr>
            <w:r>
              <w:t>-</w:t>
            </w:r>
          </w:p>
        </w:tc>
        <w:tc>
          <w:tcPr>
            <w:tcW w:w="989" w:type="dxa"/>
            <w:tcBorders>
              <w:top w:val="nil"/>
              <w:left w:val="nil"/>
              <w:bottom w:val="nil"/>
              <w:right w:val="nil"/>
            </w:tcBorders>
          </w:tcPr>
          <w:p w14:paraId="7C8D8ADC" w14:textId="77777777" w:rsidR="00C97100" w:rsidRDefault="00C97100">
            <w:pPr>
              <w:spacing w:after="0" w:line="240" w:lineRule="auto"/>
              <w:rPr>
                <w:b/>
              </w:rPr>
            </w:pPr>
          </w:p>
        </w:tc>
        <w:tc>
          <w:tcPr>
            <w:tcW w:w="1024" w:type="dxa"/>
            <w:tcBorders>
              <w:top w:val="nil"/>
              <w:left w:val="nil"/>
              <w:bottom w:val="nil"/>
              <w:right w:val="nil"/>
            </w:tcBorders>
          </w:tcPr>
          <w:p w14:paraId="5D151F38" w14:textId="77777777" w:rsidR="00C97100" w:rsidRDefault="00850C5C">
            <w:pPr>
              <w:spacing w:after="0" w:line="240" w:lineRule="auto"/>
              <w:rPr>
                <w:b/>
              </w:rPr>
            </w:pPr>
            <w:r>
              <w:t>1</w:t>
            </w:r>
          </w:p>
        </w:tc>
        <w:tc>
          <w:tcPr>
            <w:tcW w:w="1060" w:type="dxa"/>
            <w:tcBorders>
              <w:top w:val="nil"/>
              <w:left w:val="nil"/>
              <w:bottom w:val="nil"/>
              <w:right w:val="nil"/>
            </w:tcBorders>
          </w:tcPr>
          <w:p w14:paraId="0E5B8695" w14:textId="77777777" w:rsidR="00C97100" w:rsidRDefault="00850C5C">
            <w:pPr>
              <w:spacing w:after="0" w:line="240" w:lineRule="auto"/>
              <w:rPr>
                <w:b/>
              </w:rPr>
            </w:pPr>
            <w:r>
              <w:t>-</w:t>
            </w:r>
          </w:p>
        </w:tc>
        <w:tc>
          <w:tcPr>
            <w:tcW w:w="1054" w:type="dxa"/>
            <w:tcBorders>
              <w:top w:val="nil"/>
              <w:left w:val="nil"/>
              <w:bottom w:val="nil"/>
              <w:right w:val="nil"/>
            </w:tcBorders>
          </w:tcPr>
          <w:p w14:paraId="6846B06F" w14:textId="77777777" w:rsidR="00C97100" w:rsidRDefault="00850C5C">
            <w:pPr>
              <w:spacing w:after="0" w:line="240" w:lineRule="auto"/>
              <w:rPr>
                <w:b/>
              </w:rPr>
            </w:pPr>
            <w:r>
              <w:t>-</w:t>
            </w:r>
          </w:p>
        </w:tc>
      </w:tr>
      <w:tr w:rsidR="00C97100" w14:paraId="2E4DBB96" w14:textId="77777777">
        <w:tc>
          <w:tcPr>
            <w:tcW w:w="1097" w:type="dxa"/>
            <w:tcBorders>
              <w:top w:val="nil"/>
              <w:left w:val="nil"/>
              <w:bottom w:val="nil"/>
              <w:right w:val="nil"/>
            </w:tcBorders>
          </w:tcPr>
          <w:p w14:paraId="3617081E" w14:textId="77777777" w:rsidR="00C97100" w:rsidRDefault="00850C5C">
            <w:pPr>
              <w:spacing w:after="0" w:line="240" w:lineRule="auto"/>
              <w:rPr>
                <w:b/>
              </w:rPr>
            </w:pPr>
            <w:r>
              <w:t>KBSM</w:t>
            </w:r>
          </w:p>
        </w:tc>
        <w:tc>
          <w:tcPr>
            <w:tcW w:w="988" w:type="dxa"/>
            <w:tcBorders>
              <w:top w:val="nil"/>
              <w:left w:val="nil"/>
              <w:bottom w:val="nil"/>
              <w:right w:val="nil"/>
            </w:tcBorders>
          </w:tcPr>
          <w:p w14:paraId="2C9F41A3" w14:textId="77777777" w:rsidR="00C97100" w:rsidRDefault="00850C5C">
            <w:pPr>
              <w:spacing w:after="0" w:line="240" w:lineRule="auto"/>
              <w:rPr>
                <w:b/>
              </w:rPr>
            </w:pPr>
            <w:r>
              <w:t>PBN</w:t>
            </w:r>
          </w:p>
        </w:tc>
        <w:tc>
          <w:tcPr>
            <w:tcW w:w="1023" w:type="dxa"/>
            <w:tcBorders>
              <w:top w:val="nil"/>
              <w:left w:val="nil"/>
              <w:bottom w:val="nil"/>
              <w:right w:val="nil"/>
            </w:tcBorders>
          </w:tcPr>
          <w:p w14:paraId="74A5E2C7" w14:textId="77777777" w:rsidR="00C97100" w:rsidRDefault="00850C5C">
            <w:pPr>
              <w:spacing w:after="0" w:line="240" w:lineRule="auto"/>
              <w:rPr>
                <w:b/>
              </w:rPr>
            </w:pPr>
            <w:r>
              <w:t>0.30</w:t>
            </w:r>
          </w:p>
        </w:tc>
        <w:tc>
          <w:tcPr>
            <w:tcW w:w="1060" w:type="dxa"/>
            <w:tcBorders>
              <w:top w:val="nil"/>
              <w:left w:val="nil"/>
              <w:bottom w:val="nil"/>
              <w:right w:val="nil"/>
            </w:tcBorders>
          </w:tcPr>
          <w:p w14:paraId="1AF9E0F5" w14:textId="77777777" w:rsidR="00C97100" w:rsidRDefault="00850C5C">
            <w:pPr>
              <w:spacing w:after="0" w:line="240" w:lineRule="auto"/>
              <w:rPr>
                <w:b/>
              </w:rPr>
            </w:pPr>
            <w:r>
              <w:t>1</w:t>
            </w:r>
          </w:p>
        </w:tc>
        <w:tc>
          <w:tcPr>
            <w:tcW w:w="1054" w:type="dxa"/>
            <w:tcBorders>
              <w:top w:val="nil"/>
              <w:left w:val="nil"/>
              <w:bottom w:val="nil"/>
              <w:right w:val="nil"/>
            </w:tcBorders>
          </w:tcPr>
          <w:p w14:paraId="7F37E9CC" w14:textId="77777777" w:rsidR="00C97100" w:rsidRDefault="00850C5C">
            <w:pPr>
              <w:spacing w:after="0" w:line="240" w:lineRule="auto"/>
              <w:rPr>
                <w:b/>
              </w:rPr>
            </w:pPr>
            <w:r>
              <w:t>-</w:t>
            </w:r>
          </w:p>
        </w:tc>
        <w:tc>
          <w:tcPr>
            <w:tcW w:w="989" w:type="dxa"/>
            <w:tcBorders>
              <w:top w:val="nil"/>
              <w:left w:val="nil"/>
              <w:bottom w:val="nil"/>
              <w:right w:val="nil"/>
            </w:tcBorders>
          </w:tcPr>
          <w:p w14:paraId="1F112C4D" w14:textId="77777777" w:rsidR="00C97100" w:rsidRDefault="00C97100">
            <w:pPr>
              <w:spacing w:after="0" w:line="240" w:lineRule="auto"/>
              <w:rPr>
                <w:b/>
              </w:rPr>
            </w:pPr>
          </w:p>
        </w:tc>
        <w:tc>
          <w:tcPr>
            <w:tcW w:w="1024" w:type="dxa"/>
            <w:tcBorders>
              <w:top w:val="nil"/>
              <w:left w:val="nil"/>
              <w:bottom w:val="nil"/>
              <w:right w:val="nil"/>
            </w:tcBorders>
          </w:tcPr>
          <w:p w14:paraId="70DD3CBE" w14:textId="77777777" w:rsidR="00C97100" w:rsidRDefault="00850C5C">
            <w:pPr>
              <w:spacing w:after="0" w:line="240" w:lineRule="auto"/>
              <w:rPr>
                <w:b/>
              </w:rPr>
            </w:pPr>
            <w:r>
              <w:t>0.44</w:t>
            </w:r>
          </w:p>
        </w:tc>
        <w:tc>
          <w:tcPr>
            <w:tcW w:w="1060" w:type="dxa"/>
            <w:tcBorders>
              <w:top w:val="nil"/>
              <w:left w:val="nil"/>
              <w:bottom w:val="nil"/>
              <w:right w:val="nil"/>
            </w:tcBorders>
          </w:tcPr>
          <w:p w14:paraId="72703CC2" w14:textId="77777777" w:rsidR="00C97100" w:rsidRDefault="00850C5C">
            <w:pPr>
              <w:spacing w:after="0" w:line="240" w:lineRule="auto"/>
              <w:rPr>
                <w:b/>
              </w:rPr>
            </w:pPr>
            <w:r>
              <w:t>1</w:t>
            </w:r>
          </w:p>
        </w:tc>
        <w:tc>
          <w:tcPr>
            <w:tcW w:w="1054" w:type="dxa"/>
            <w:tcBorders>
              <w:top w:val="nil"/>
              <w:left w:val="nil"/>
              <w:bottom w:val="nil"/>
              <w:right w:val="nil"/>
            </w:tcBorders>
          </w:tcPr>
          <w:p w14:paraId="56D7C281" w14:textId="77777777" w:rsidR="00C97100" w:rsidRDefault="00850C5C">
            <w:pPr>
              <w:spacing w:after="0" w:line="240" w:lineRule="auto"/>
              <w:rPr>
                <w:b/>
              </w:rPr>
            </w:pPr>
            <w:r>
              <w:t>-</w:t>
            </w:r>
          </w:p>
        </w:tc>
      </w:tr>
      <w:tr w:rsidR="00C97100" w14:paraId="21BD3713" w14:textId="77777777">
        <w:tc>
          <w:tcPr>
            <w:tcW w:w="1097" w:type="dxa"/>
            <w:tcBorders>
              <w:top w:val="nil"/>
              <w:left w:val="nil"/>
              <w:bottom w:val="nil"/>
              <w:right w:val="nil"/>
            </w:tcBorders>
          </w:tcPr>
          <w:p w14:paraId="77223278" w14:textId="77777777" w:rsidR="00C97100" w:rsidRDefault="00C97100">
            <w:pPr>
              <w:spacing w:after="0" w:line="240" w:lineRule="auto"/>
              <w:rPr>
                <w:b/>
              </w:rPr>
            </w:pPr>
          </w:p>
        </w:tc>
        <w:tc>
          <w:tcPr>
            <w:tcW w:w="988" w:type="dxa"/>
            <w:tcBorders>
              <w:top w:val="nil"/>
              <w:left w:val="nil"/>
              <w:bottom w:val="nil"/>
              <w:right w:val="nil"/>
            </w:tcBorders>
          </w:tcPr>
          <w:p w14:paraId="75F722A5" w14:textId="77777777" w:rsidR="00C97100" w:rsidRDefault="00850C5C">
            <w:pPr>
              <w:spacing w:after="0" w:line="240" w:lineRule="auto"/>
              <w:rPr>
                <w:b/>
              </w:rPr>
            </w:pPr>
            <w:r>
              <w:t>SBN</w:t>
            </w:r>
          </w:p>
        </w:tc>
        <w:tc>
          <w:tcPr>
            <w:tcW w:w="1023" w:type="dxa"/>
            <w:tcBorders>
              <w:top w:val="nil"/>
              <w:left w:val="nil"/>
              <w:bottom w:val="nil"/>
              <w:right w:val="nil"/>
            </w:tcBorders>
          </w:tcPr>
          <w:p w14:paraId="24F91A4A" w14:textId="77777777" w:rsidR="00C97100" w:rsidRDefault="00850C5C">
            <w:pPr>
              <w:spacing w:after="0" w:line="240" w:lineRule="auto"/>
              <w:rPr>
                <w:b/>
              </w:rPr>
            </w:pPr>
            <w:r>
              <w:t>0.42</w:t>
            </w:r>
          </w:p>
        </w:tc>
        <w:tc>
          <w:tcPr>
            <w:tcW w:w="1060" w:type="dxa"/>
            <w:tcBorders>
              <w:top w:val="nil"/>
              <w:left w:val="nil"/>
              <w:bottom w:val="nil"/>
              <w:right w:val="nil"/>
            </w:tcBorders>
          </w:tcPr>
          <w:p w14:paraId="03725696" w14:textId="77777777" w:rsidR="00C97100" w:rsidRDefault="00850C5C">
            <w:pPr>
              <w:spacing w:after="0" w:line="240" w:lineRule="auto"/>
              <w:rPr>
                <w:b/>
              </w:rPr>
            </w:pPr>
            <w:r>
              <w:t>0.54</w:t>
            </w:r>
          </w:p>
        </w:tc>
        <w:tc>
          <w:tcPr>
            <w:tcW w:w="1054" w:type="dxa"/>
            <w:tcBorders>
              <w:top w:val="nil"/>
              <w:left w:val="nil"/>
              <w:bottom w:val="nil"/>
              <w:right w:val="nil"/>
            </w:tcBorders>
          </w:tcPr>
          <w:p w14:paraId="547079D4" w14:textId="77777777" w:rsidR="00C97100" w:rsidRDefault="00850C5C">
            <w:pPr>
              <w:spacing w:after="0" w:line="240" w:lineRule="auto"/>
              <w:rPr>
                <w:b/>
              </w:rPr>
            </w:pPr>
            <w:r>
              <w:t>1</w:t>
            </w:r>
          </w:p>
        </w:tc>
        <w:tc>
          <w:tcPr>
            <w:tcW w:w="989" w:type="dxa"/>
            <w:tcBorders>
              <w:top w:val="nil"/>
              <w:left w:val="nil"/>
              <w:bottom w:val="nil"/>
              <w:right w:val="nil"/>
            </w:tcBorders>
          </w:tcPr>
          <w:p w14:paraId="79FEA2D6" w14:textId="77777777" w:rsidR="00C97100" w:rsidRDefault="00C97100">
            <w:pPr>
              <w:spacing w:after="0" w:line="240" w:lineRule="auto"/>
              <w:rPr>
                <w:b/>
              </w:rPr>
            </w:pPr>
          </w:p>
        </w:tc>
        <w:tc>
          <w:tcPr>
            <w:tcW w:w="1024" w:type="dxa"/>
            <w:tcBorders>
              <w:top w:val="nil"/>
              <w:left w:val="nil"/>
              <w:bottom w:val="nil"/>
              <w:right w:val="nil"/>
            </w:tcBorders>
          </w:tcPr>
          <w:p w14:paraId="38B9F05E" w14:textId="77777777" w:rsidR="00C97100" w:rsidRDefault="00850C5C">
            <w:pPr>
              <w:spacing w:after="0" w:line="240" w:lineRule="auto"/>
              <w:rPr>
                <w:b/>
              </w:rPr>
            </w:pPr>
            <w:r>
              <w:t>0.62</w:t>
            </w:r>
          </w:p>
        </w:tc>
        <w:tc>
          <w:tcPr>
            <w:tcW w:w="1060" w:type="dxa"/>
            <w:tcBorders>
              <w:top w:val="nil"/>
              <w:left w:val="nil"/>
              <w:bottom w:val="nil"/>
              <w:right w:val="nil"/>
            </w:tcBorders>
          </w:tcPr>
          <w:p w14:paraId="50470D1B" w14:textId="77777777" w:rsidR="00C97100" w:rsidRDefault="00850C5C">
            <w:pPr>
              <w:spacing w:after="0" w:line="240" w:lineRule="auto"/>
              <w:rPr>
                <w:b/>
              </w:rPr>
            </w:pPr>
            <w:r>
              <w:t>0.79</w:t>
            </w:r>
          </w:p>
        </w:tc>
        <w:tc>
          <w:tcPr>
            <w:tcW w:w="1054" w:type="dxa"/>
            <w:tcBorders>
              <w:top w:val="nil"/>
              <w:left w:val="nil"/>
              <w:bottom w:val="nil"/>
              <w:right w:val="nil"/>
            </w:tcBorders>
          </w:tcPr>
          <w:p w14:paraId="50CE9F2C" w14:textId="77777777" w:rsidR="00C97100" w:rsidRDefault="00850C5C">
            <w:pPr>
              <w:spacing w:after="0" w:line="240" w:lineRule="auto"/>
              <w:rPr>
                <w:b/>
              </w:rPr>
            </w:pPr>
            <w:r>
              <w:t>1</w:t>
            </w:r>
          </w:p>
        </w:tc>
      </w:tr>
      <w:tr w:rsidR="00C97100" w14:paraId="601F69D8" w14:textId="77777777">
        <w:tc>
          <w:tcPr>
            <w:tcW w:w="1097" w:type="dxa"/>
            <w:tcBorders>
              <w:top w:val="nil"/>
              <w:left w:val="nil"/>
              <w:bottom w:val="nil"/>
              <w:right w:val="nil"/>
            </w:tcBorders>
          </w:tcPr>
          <w:p w14:paraId="72F69071" w14:textId="77777777" w:rsidR="00C97100" w:rsidRDefault="00C97100">
            <w:pPr>
              <w:spacing w:after="0" w:line="240" w:lineRule="auto"/>
              <w:rPr>
                <w:b/>
              </w:rPr>
            </w:pPr>
          </w:p>
        </w:tc>
        <w:tc>
          <w:tcPr>
            <w:tcW w:w="988" w:type="dxa"/>
            <w:tcBorders>
              <w:top w:val="nil"/>
              <w:left w:val="nil"/>
              <w:bottom w:val="nil"/>
              <w:right w:val="nil"/>
            </w:tcBorders>
          </w:tcPr>
          <w:p w14:paraId="78103642" w14:textId="77777777" w:rsidR="00C97100" w:rsidRDefault="00850C5C">
            <w:pPr>
              <w:spacing w:after="0" w:line="240" w:lineRule="auto"/>
              <w:rPr>
                <w:b/>
              </w:rPr>
            </w:pPr>
            <w:r>
              <w:t>PL</w:t>
            </w:r>
          </w:p>
        </w:tc>
        <w:tc>
          <w:tcPr>
            <w:tcW w:w="1023" w:type="dxa"/>
            <w:tcBorders>
              <w:top w:val="nil"/>
              <w:left w:val="nil"/>
              <w:bottom w:val="nil"/>
              <w:right w:val="nil"/>
            </w:tcBorders>
          </w:tcPr>
          <w:p w14:paraId="20FE81E2" w14:textId="77777777" w:rsidR="00C97100" w:rsidRDefault="00850C5C">
            <w:pPr>
              <w:spacing w:after="0" w:line="240" w:lineRule="auto"/>
              <w:rPr>
                <w:b/>
              </w:rPr>
            </w:pPr>
            <w:r>
              <w:t>1</w:t>
            </w:r>
          </w:p>
        </w:tc>
        <w:tc>
          <w:tcPr>
            <w:tcW w:w="1060" w:type="dxa"/>
            <w:tcBorders>
              <w:top w:val="nil"/>
              <w:left w:val="nil"/>
              <w:bottom w:val="nil"/>
              <w:right w:val="nil"/>
            </w:tcBorders>
          </w:tcPr>
          <w:p w14:paraId="5EC970F9" w14:textId="77777777" w:rsidR="00C97100" w:rsidRDefault="00850C5C">
            <w:pPr>
              <w:spacing w:after="0" w:line="240" w:lineRule="auto"/>
              <w:rPr>
                <w:b/>
              </w:rPr>
            </w:pPr>
            <w:r>
              <w:t>-</w:t>
            </w:r>
          </w:p>
        </w:tc>
        <w:tc>
          <w:tcPr>
            <w:tcW w:w="1054" w:type="dxa"/>
            <w:tcBorders>
              <w:top w:val="nil"/>
              <w:left w:val="nil"/>
              <w:bottom w:val="nil"/>
              <w:right w:val="nil"/>
            </w:tcBorders>
          </w:tcPr>
          <w:p w14:paraId="70FFF14C" w14:textId="77777777" w:rsidR="00C97100" w:rsidRDefault="00850C5C">
            <w:pPr>
              <w:spacing w:after="0" w:line="240" w:lineRule="auto"/>
              <w:rPr>
                <w:b/>
              </w:rPr>
            </w:pPr>
            <w:r>
              <w:t>-</w:t>
            </w:r>
          </w:p>
        </w:tc>
        <w:tc>
          <w:tcPr>
            <w:tcW w:w="989" w:type="dxa"/>
            <w:tcBorders>
              <w:top w:val="nil"/>
              <w:left w:val="nil"/>
              <w:bottom w:val="nil"/>
              <w:right w:val="nil"/>
            </w:tcBorders>
          </w:tcPr>
          <w:p w14:paraId="25D8DF95" w14:textId="77777777" w:rsidR="00C97100" w:rsidRDefault="00C97100">
            <w:pPr>
              <w:spacing w:after="0" w:line="240" w:lineRule="auto"/>
              <w:rPr>
                <w:b/>
              </w:rPr>
            </w:pPr>
          </w:p>
        </w:tc>
        <w:tc>
          <w:tcPr>
            <w:tcW w:w="1024" w:type="dxa"/>
            <w:tcBorders>
              <w:top w:val="nil"/>
              <w:left w:val="nil"/>
              <w:bottom w:val="nil"/>
              <w:right w:val="nil"/>
            </w:tcBorders>
          </w:tcPr>
          <w:p w14:paraId="0C060B0F" w14:textId="77777777" w:rsidR="00C97100" w:rsidRDefault="00850C5C">
            <w:pPr>
              <w:spacing w:after="0" w:line="240" w:lineRule="auto"/>
              <w:rPr>
                <w:b/>
              </w:rPr>
            </w:pPr>
            <w:r>
              <w:t>1</w:t>
            </w:r>
          </w:p>
        </w:tc>
        <w:tc>
          <w:tcPr>
            <w:tcW w:w="1060" w:type="dxa"/>
            <w:tcBorders>
              <w:top w:val="nil"/>
              <w:left w:val="nil"/>
              <w:bottom w:val="nil"/>
              <w:right w:val="nil"/>
            </w:tcBorders>
          </w:tcPr>
          <w:p w14:paraId="5EE2ED34" w14:textId="77777777" w:rsidR="00C97100" w:rsidRDefault="00850C5C">
            <w:pPr>
              <w:spacing w:after="0" w:line="240" w:lineRule="auto"/>
              <w:rPr>
                <w:b/>
              </w:rPr>
            </w:pPr>
            <w:r>
              <w:t>-</w:t>
            </w:r>
          </w:p>
        </w:tc>
        <w:tc>
          <w:tcPr>
            <w:tcW w:w="1054" w:type="dxa"/>
            <w:tcBorders>
              <w:top w:val="nil"/>
              <w:left w:val="nil"/>
              <w:bottom w:val="nil"/>
              <w:right w:val="nil"/>
            </w:tcBorders>
          </w:tcPr>
          <w:p w14:paraId="42B2CAEB" w14:textId="77777777" w:rsidR="00C97100" w:rsidRDefault="00850C5C">
            <w:pPr>
              <w:spacing w:after="0" w:line="240" w:lineRule="auto"/>
              <w:rPr>
                <w:b/>
              </w:rPr>
            </w:pPr>
            <w:r>
              <w:t>-</w:t>
            </w:r>
          </w:p>
        </w:tc>
      </w:tr>
      <w:tr w:rsidR="00C97100" w14:paraId="01E35839" w14:textId="77777777">
        <w:tc>
          <w:tcPr>
            <w:tcW w:w="1097" w:type="dxa"/>
            <w:tcBorders>
              <w:top w:val="nil"/>
              <w:left w:val="nil"/>
              <w:bottom w:val="nil"/>
              <w:right w:val="nil"/>
            </w:tcBorders>
          </w:tcPr>
          <w:p w14:paraId="302C6075" w14:textId="77777777" w:rsidR="00C97100" w:rsidRDefault="00850C5C">
            <w:pPr>
              <w:spacing w:after="0" w:line="240" w:lineRule="auto"/>
              <w:rPr>
                <w:b/>
              </w:rPr>
            </w:pPr>
            <w:r>
              <w:t>LINC</w:t>
            </w:r>
          </w:p>
        </w:tc>
        <w:tc>
          <w:tcPr>
            <w:tcW w:w="988" w:type="dxa"/>
            <w:tcBorders>
              <w:top w:val="nil"/>
              <w:left w:val="nil"/>
              <w:bottom w:val="nil"/>
              <w:right w:val="nil"/>
            </w:tcBorders>
          </w:tcPr>
          <w:p w14:paraId="317D2BF1" w14:textId="77777777" w:rsidR="00C97100" w:rsidRDefault="00850C5C">
            <w:pPr>
              <w:spacing w:after="0" w:line="240" w:lineRule="auto"/>
              <w:rPr>
                <w:b/>
              </w:rPr>
            </w:pPr>
            <w:r>
              <w:t>PBN</w:t>
            </w:r>
          </w:p>
        </w:tc>
        <w:tc>
          <w:tcPr>
            <w:tcW w:w="1023" w:type="dxa"/>
            <w:tcBorders>
              <w:top w:val="nil"/>
              <w:left w:val="nil"/>
              <w:bottom w:val="nil"/>
              <w:right w:val="nil"/>
            </w:tcBorders>
          </w:tcPr>
          <w:p w14:paraId="2A0B8250" w14:textId="77777777" w:rsidR="00C97100" w:rsidRDefault="00850C5C">
            <w:pPr>
              <w:spacing w:after="0" w:line="240" w:lineRule="auto"/>
              <w:rPr>
                <w:b/>
              </w:rPr>
            </w:pPr>
            <w:r>
              <w:t>0.43</w:t>
            </w:r>
          </w:p>
        </w:tc>
        <w:tc>
          <w:tcPr>
            <w:tcW w:w="1060" w:type="dxa"/>
            <w:tcBorders>
              <w:top w:val="nil"/>
              <w:left w:val="nil"/>
              <w:bottom w:val="nil"/>
              <w:right w:val="nil"/>
            </w:tcBorders>
          </w:tcPr>
          <w:p w14:paraId="1692EEAA" w14:textId="77777777" w:rsidR="00C97100" w:rsidRDefault="00850C5C">
            <w:pPr>
              <w:spacing w:after="0" w:line="240" w:lineRule="auto"/>
              <w:rPr>
                <w:b/>
              </w:rPr>
            </w:pPr>
            <w:r>
              <w:t>1</w:t>
            </w:r>
          </w:p>
        </w:tc>
        <w:tc>
          <w:tcPr>
            <w:tcW w:w="1054" w:type="dxa"/>
            <w:tcBorders>
              <w:top w:val="nil"/>
              <w:left w:val="nil"/>
              <w:bottom w:val="nil"/>
              <w:right w:val="nil"/>
            </w:tcBorders>
          </w:tcPr>
          <w:p w14:paraId="1DDA9AB2" w14:textId="77777777" w:rsidR="00C97100" w:rsidRDefault="00850C5C">
            <w:pPr>
              <w:spacing w:after="0" w:line="240" w:lineRule="auto"/>
              <w:rPr>
                <w:b/>
              </w:rPr>
            </w:pPr>
            <w:r>
              <w:t>-</w:t>
            </w:r>
          </w:p>
        </w:tc>
        <w:tc>
          <w:tcPr>
            <w:tcW w:w="989" w:type="dxa"/>
            <w:tcBorders>
              <w:top w:val="nil"/>
              <w:left w:val="nil"/>
              <w:bottom w:val="nil"/>
              <w:right w:val="nil"/>
            </w:tcBorders>
          </w:tcPr>
          <w:p w14:paraId="666D5536" w14:textId="77777777" w:rsidR="00C97100" w:rsidRDefault="00C97100">
            <w:pPr>
              <w:spacing w:after="0" w:line="240" w:lineRule="auto"/>
              <w:rPr>
                <w:b/>
              </w:rPr>
            </w:pPr>
          </w:p>
        </w:tc>
        <w:tc>
          <w:tcPr>
            <w:tcW w:w="1024" w:type="dxa"/>
            <w:tcBorders>
              <w:top w:val="nil"/>
              <w:left w:val="nil"/>
              <w:bottom w:val="nil"/>
              <w:right w:val="nil"/>
            </w:tcBorders>
          </w:tcPr>
          <w:p w14:paraId="0B6ADB73" w14:textId="77777777" w:rsidR="00C97100" w:rsidRDefault="00850C5C">
            <w:pPr>
              <w:spacing w:after="0" w:line="240" w:lineRule="auto"/>
              <w:rPr>
                <w:b/>
              </w:rPr>
            </w:pPr>
            <w:r>
              <w:t>0.49</w:t>
            </w:r>
          </w:p>
        </w:tc>
        <w:tc>
          <w:tcPr>
            <w:tcW w:w="1060" w:type="dxa"/>
            <w:tcBorders>
              <w:top w:val="nil"/>
              <w:left w:val="nil"/>
              <w:bottom w:val="nil"/>
              <w:right w:val="nil"/>
            </w:tcBorders>
          </w:tcPr>
          <w:p w14:paraId="1D7194A9" w14:textId="77777777" w:rsidR="00C97100" w:rsidRDefault="00850C5C">
            <w:pPr>
              <w:spacing w:after="0" w:line="240" w:lineRule="auto"/>
              <w:rPr>
                <w:b/>
              </w:rPr>
            </w:pPr>
            <w:r>
              <w:t>1</w:t>
            </w:r>
          </w:p>
        </w:tc>
        <w:tc>
          <w:tcPr>
            <w:tcW w:w="1054" w:type="dxa"/>
            <w:tcBorders>
              <w:top w:val="nil"/>
              <w:left w:val="nil"/>
              <w:bottom w:val="nil"/>
              <w:right w:val="nil"/>
            </w:tcBorders>
          </w:tcPr>
          <w:p w14:paraId="2960CE9E" w14:textId="77777777" w:rsidR="00C97100" w:rsidRDefault="00850C5C">
            <w:pPr>
              <w:spacing w:after="0" w:line="240" w:lineRule="auto"/>
              <w:rPr>
                <w:b/>
              </w:rPr>
            </w:pPr>
            <w:r>
              <w:t>-</w:t>
            </w:r>
          </w:p>
        </w:tc>
      </w:tr>
      <w:tr w:rsidR="00C97100" w14:paraId="5EC704C9" w14:textId="77777777">
        <w:tc>
          <w:tcPr>
            <w:tcW w:w="1097" w:type="dxa"/>
            <w:tcBorders>
              <w:top w:val="nil"/>
              <w:left w:val="nil"/>
              <w:bottom w:val="nil"/>
              <w:right w:val="nil"/>
            </w:tcBorders>
          </w:tcPr>
          <w:p w14:paraId="09BC2780" w14:textId="77777777" w:rsidR="00C97100" w:rsidRDefault="00C97100">
            <w:pPr>
              <w:spacing w:after="0" w:line="240" w:lineRule="auto"/>
              <w:rPr>
                <w:b/>
              </w:rPr>
            </w:pPr>
          </w:p>
        </w:tc>
        <w:tc>
          <w:tcPr>
            <w:tcW w:w="988" w:type="dxa"/>
            <w:tcBorders>
              <w:top w:val="nil"/>
              <w:left w:val="nil"/>
              <w:bottom w:val="nil"/>
              <w:right w:val="nil"/>
            </w:tcBorders>
          </w:tcPr>
          <w:p w14:paraId="12441419" w14:textId="77777777" w:rsidR="00C97100" w:rsidRDefault="00850C5C">
            <w:pPr>
              <w:spacing w:after="0" w:line="240" w:lineRule="auto"/>
              <w:rPr>
                <w:b/>
              </w:rPr>
            </w:pPr>
            <w:r>
              <w:t>SBN</w:t>
            </w:r>
          </w:p>
        </w:tc>
        <w:tc>
          <w:tcPr>
            <w:tcW w:w="1023" w:type="dxa"/>
            <w:tcBorders>
              <w:top w:val="nil"/>
              <w:left w:val="nil"/>
              <w:bottom w:val="nil"/>
              <w:right w:val="nil"/>
            </w:tcBorders>
          </w:tcPr>
          <w:p w14:paraId="58C3CF33" w14:textId="77777777" w:rsidR="00C97100" w:rsidRDefault="00850C5C">
            <w:pPr>
              <w:spacing w:after="0" w:line="240" w:lineRule="auto"/>
              <w:rPr>
                <w:b/>
              </w:rPr>
            </w:pPr>
            <w:r>
              <w:t>0.52</w:t>
            </w:r>
          </w:p>
        </w:tc>
        <w:tc>
          <w:tcPr>
            <w:tcW w:w="1060" w:type="dxa"/>
            <w:tcBorders>
              <w:top w:val="nil"/>
              <w:left w:val="nil"/>
              <w:bottom w:val="nil"/>
              <w:right w:val="nil"/>
            </w:tcBorders>
          </w:tcPr>
          <w:p w14:paraId="6AF0B719" w14:textId="77777777" w:rsidR="00C97100" w:rsidRDefault="00850C5C">
            <w:pPr>
              <w:spacing w:after="0" w:line="240" w:lineRule="auto"/>
              <w:rPr>
                <w:b/>
              </w:rPr>
            </w:pPr>
            <w:r>
              <w:t>0.60</w:t>
            </w:r>
          </w:p>
        </w:tc>
        <w:tc>
          <w:tcPr>
            <w:tcW w:w="1054" w:type="dxa"/>
            <w:tcBorders>
              <w:top w:val="nil"/>
              <w:left w:val="nil"/>
              <w:bottom w:val="nil"/>
              <w:right w:val="nil"/>
            </w:tcBorders>
          </w:tcPr>
          <w:p w14:paraId="2FAD1AE4" w14:textId="77777777" w:rsidR="00C97100" w:rsidRDefault="00850C5C">
            <w:pPr>
              <w:spacing w:after="0" w:line="240" w:lineRule="auto"/>
              <w:rPr>
                <w:b/>
              </w:rPr>
            </w:pPr>
            <w:r>
              <w:t>1</w:t>
            </w:r>
          </w:p>
        </w:tc>
        <w:tc>
          <w:tcPr>
            <w:tcW w:w="989" w:type="dxa"/>
            <w:tcBorders>
              <w:top w:val="nil"/>
              <w:left w:val="nil"/>
              <w:bottom w:val="nil"/>
              <w:right w:val="nil"/>
            </w:tcBorders>
          </w:tcPr>
          <w:p w14:paraId="1EED6A62" w14:textId="77777777" w:rsidR="00C97100" w:rsidRDefault="00C97100">
            <w:pPr>
              <w:spacing w:after="0" w:line="240" w:lineRule="auto"/>
              <w:rPr>
                <w:b/>
              </w:rPr>
            </w:pPr>
          </w:p>
        </w:tc>
        <w:tc>
          <w:tcPr>
            <w:tcW w:w="1024" w:type="dxa"/>
            <w:tcBorders>
              <w:top w:val="nil"/>
              <w:left w:val="nil"/>
              <w:bottom w:val="nil"/>
              <w:right w:val="nil"/>
            </w:tcBorders>
          </w:tcPr>
          <w:p w14:paraId="1516E501" w14:textId="77777777" w:rsidR="00C97100" w:rsidRDefault="00850C5C">
            <w:pPr>
              <w:spacing w:after="0" w:line="240" w:lineRule="auto"/>
              <w:rPr>
                <w:b/>
              </w:rPr>
            </w:pPr>
            <w:r>
              <w:t>0.79</w:t>
            </w:r>
          </w:p>
        </w:tc>
        <w:tc>
          <w:tcPr>
            <w:tcW w:w="1060" w:type="dxa"/>
            <w:tcBorders>
              <w:top w:val="nil"/>
              <w:left w:val="nil"/>
              <w:bottom w:val="nil"/>
              <w:right w:val="nil"/>
            </w:tcBorders>
          </w:tcPr>
          <w:p w14:paraId="2A5C2212" w14:textId="77777777" w:rsidR="00C97100" w:rsidRDefault="00850C5C">
            <w:pPr>
              <w:spacing w:after="0" w:line="240" w:lineRule="auto"/>
              <w:rPr>
                <w:b/>
              </w:rPr>
            </w:pPr>
            <w:r>
              <w:t>0.80</w:t>
            </w:r>
          </w:p>
        </w:tc>
        <w:tc>
          <w:tcPr>
            <w:tcW w:w="1054" w:type="dxa"/>
            <w:tcBorders>
              <w:top w:val="nil"/>
              <w:left w:val="nil"/>
              <w:bottom w:val="nil"/>
              <w:right w:val="nil"/>
            </w:tcBorders>
          </w:tcPr>
          <w:p w14:paraId="2B93C3B0" w14:textId="77777777" w:rsidR="00C97100" w:rsidRDefault="00850C5C">
            <w:pPr>
              <w:spacing w:after="0" w:line="240" w:lineRule="auto"/>
              <w:rPr>
                <w:b/>
              </w:rPr>
            </w:pPr>
            <w:r>
              <w:t>1</w:t>
            </w:r>
          </w:p>
        </w:tc>
      </w:tr>
      <w:tr w:rsidR="00C97100" w14:paraId="6B92C0AD" w14:textId="77777777">
        <w:tc>
          <w:tcPr>
            <w:tcW w:w="1097" w:type="dxa"/>
            <w:tcBorders>
              <w:top w:val="nil"/>
              <w:left w:val="nil"/>
              <w:bottom w:val="nil"/>
              <w:right w:val="nil"/>
            </w:tcBorders>
          </w:tcPr>
          <w:p w14:paraId="140F88A9" w14:textId="77777777" w:rsidR="00C97100" w:rsidRDefault="00C97100">
            <w:pPr>
              <w:spacing w:after="0" w:line="240" w:lineRule="auto"/>
              <w:rPr>
                <w:b/>
              </w:rPr>
            </w:pPr>
          </w:p>
        </w:tc>
        <w:tc>
          <w:tcPr>
            <w:tcW w:w="988" w:type="dxa"/>
            <w:tcBorders>
              <w:top w:val="nil"/>
              <w:left w:val="nil"/>
              <w:bottom w:val="nil"/>
              <w:right w:val="nil"/>
            </w:tcBorders>
          </w:tcPr>
          <w:p w14:paraId="32FA759D" w14:textId="77777777" w:rsidR="00C97100" w:rsidRDefault="00850C5C">
            <w:pPr>
              <w:spacing w:after="0" w:line="240" w:lineRule="auto"/>
              <w:rPr>
                <w:b/>
              </w:rPr>
            </w:pPr>
            <w:r>
              <w:t>PL</w:t>
            </w:r>
          </w:p>
        </w:tc>
        <w:tc>
          <w:tcPr>
            <w:tcW w:w="1023" w:type="dxa"/>
            <w:tcBorders>
              <w:top w:val="nil"/>
              <w:left w:val="nil"/>
              <w:bottom w:val="nil"/>
              <w:right w:val="nil"/>
            </w:tcBorders>
          </w:tcPr>
          <w:p w14:paraId="4D7EE70B" w14:textId="77777777" w:rsidR="00C97100" w:rsidRDefault="00850C5C">
            <w:pPr>
              <w:spacing w:after="0" w:line="240" w:lineRule="auto"/>
              <w:rPr>
                <w:b/>
              </w:rPr>
            </w:pPr>
            <w:r>
              <w:t>1</w:t>
            </w:r>
          </w:p>
        </w:tc>
        <w:tc>
          <w:tcPr>
            <w:tcW w:w="1060" w:type="dxa"/>
            <w:tcBorders>
              <w:top w:val="nil"/>
              <w:left w:val="nil"/>
              <w:bottom w:val="nil"/>
              <w:right w:val="nil"/>
            </w:tcBorders>
          </w:tcPr>
          <w:p w14:paraId="18727720" w14:textId="77777777" w:rsidR="00C97100" w:rsidRDefault="00850C5C">
            <w:pPr>
              <w:spacing w:after="0" w:line="240" w:lineRule="auto"/>
              <w:rPr>
                <w:b/>
              </w:rPr>
            </w:pPr>
            <w:r>
              <w:t>-</w:t>
            </w:r>
          </w:p>
        </w:tc>
        <w:tc>
          <w:tcPr>
            <w:tcW w:w="1054" w:type="dxa"/>
            <w:tcBorders>
              <w:top w:val="nil"/>
              <w:left w:val="nil"/>
              <w:bottom w:val="nil"/>
              <w:right w:val="nil"/>
            </w:tcBorders>
          </w:tcPr>
          <w:p w14:paraId="7A50D034" w14:textId="77777777" w:rsidR="00C97100" w:rsidRDefault="00850C5C">
            <w:pPr>
              <w:spacing w:after="0" w:line="240" w:lineRule="auto"/>
              <w:rPr>
                <w:b/>
              </w:rPr>
            </w:pPr>
            <w:r>
              <w:t>-</w:t>
            </w:r>
          </w:p>
        </w:tc>
        <w:tc>
          <w:tcPr>
            <w:tcW w:w="989" w:type="dxa"/>
            <w:tcBorders>
              <w:top w:val="nil"/>
              <w:left w:val="nil"/>
              <w:bottom w:val="nil"/>
              <w:right w:val="nil"/>
            </w:tcBorders>
          </w:tcPr>
          <w:p w14:paraId="095042F8" w14:textId="77777777" w:rsidR="00C97100" w:rsidRDefault="00C97100">
            <w:pPr>
              <w:spacing w:after="0" w:line="240" w:lineRule="auto"/>
              <w:rPr>
                <w:b/>
              </w:rPr>
            </w:pPr>
          </w:p>
        </w:tc>
        <w:tc>
          <w:tcPr>
            <w:tcW w:w="1024" w:type="dxa"/>
            <w:tcBorders>
              <w:top w:val="nil"/>
              <w:left w:val="nil"/>
              <w:bottom w:val="nil"/>
              <w:right w:val="nil"/>
            </w:tcBorders>
          </w:tcPr>
          <w:p w14:paraId="6725E31B" w14:textId="77777777" w:rsidR="00C97100" w:rsidRDefault="00850C5C">
            <w:pPr>
              <w:spacing w:after="0" w:line="240" w:lineRule="auto"/>
              <w:rPr>
                <w:b/>
              </w:rPr>
            </w:pPr>
            <w:r>
              <w:t>1</w:t>
            </w:r>
          </w:p>
        </w:tc>
        <w:tc>
          <w:tcPr>
            <w:tcW w:w="1060" w:type="dxa"/>
            <w:tcBorders>
              <w:top w:val="nil"/>
              <w:left w:val="nil"/>
              <w:bottom w:val="nil"/>
              <w:right w:val="nil"/>
            </w:tcBorders>
          </w:tcPr>
          <w:p w14:paraId="338679CC" w14:textId="77777777" w:rsidR="00C97100" w:rsidRDefault="00850C5C">
            <w:pPr>
              <w:spacing w:after="0" w:line="240" w:lineRule="auto"/>
              <w:rPr>
                <w:b/>
              </w:rPr>
            </w:pPr>
            <w:r>
              <w:t>-</w:t>
            </w:r>
          </w:p>
        </w:tc>
        <w:tc>
          <w:tcPr>
            <w:tcW w:w="1054" w:type="dxa"/>
            <w:tcBorders>
              <w:top w:val="nil"/>
              <w:left w:val="nil"/>
              <w:bottom w:val="nil"/>
              <w:right w:val="nil"/>
            </w:tcBorders>
          </w:tcPr>
          <w:p w14:paraId="48FB4BAB" w14:textId="77777777" w:rsidR="00C97100" w:rsidRDefault="00850C5C">
            <w:pPr>
              <w:spacing w:after="0" w:line="240" w:lineRule="auto"/>
              <w:rPr>
                <w:b/>
              </w:rPr>
            </w:pPr>
            <w:r>
              <w:t>-</w:t>
            </w:r>
          </w:p>
        </w:tc>
      </w:tr>
      <w:tr w:rsidR="00C97100" w14:paraId="1D20AC7F" w14:textId="77777777">
        <w:tc>
          <w:tcPr>
            <w:tcW w:w="1097" w:type="dxa"/>
            <w:tcBorders>
              <w:top w:val="nil"/>
              <w:left w:val="nil"/>
              <w:bottom w:val="nil"/>
              <w:right w:val="nil"/>
            </w:tcBorders>
          </w:tcPr>
          <w:p w14:paraId="77F699B7" w14:textId="77777777" w:rsidR="00C97100" w:rsidRDefault="00850C5C">
            <w:pPr>
              <w:spacing w:after="0" w:line="240" w:lineRule="auto"/>
              <w:rPr>
                <w:b/>
              </w:rPr>
            </w:pPr>
            <w:r>
              <w:t>MNHT</w:t>
            </w:r>
          </w:p>
        </w:tc>
        <w:tc>
          <w:tcPr>
            <w:tcW w:w="988" w:type="dxa"/>
            <w:tcBorders>
              <w:top w:val="nil"/>
              <w:left w:val="nil"/>
              <w:bottom w:val="nil"/>
              <w:right w:val="nil"/>
            </w:tcBorders>
          </w:tcPr>
          <w:p w14:paraId="4A73FED6" w14:textId="77777777" w:rsidR="00C97100" w:rsidRDefault="00850C5C">
            <w:pPr>
              <w:spacing w:after="0" w:line="240" w:lineRule="auto"/>
              <w:rPr>
                <w:b/>
              </w:rPr>
            </w:pPr>
            <w:r>
              <w:t>PBN</w:t>
            </w:r>
          </w:p>
        </w:tc>
        <w:tc>
          <w:tcPr>
            <w:tcW w:w="1023" w:type="dxa"/>
            <w:tcBorders>
              <w:top w:val="nil"/>
              <w:left w:val="nil"/>
              <w:bottom w:val="nil"/>
              <w:right w:val="nil"/>
            </w:tcBorders>
          </w:tcPr>
          <w:p w14:paraId="5F042D3C" w14:textId="77777777" w:rsidR="00C97100" w:rsidRDefault="00850C5C">
            <w:pPr>
              <w:spacing w:after="0" w:line="240" w:lineRule="auto"/>
              <w:rPr>
                <w:b/>
              </w:rPr>
            </w:pPr>
            <w:r>
              <w:t>0.56</w:t>
            </w:r>
          </w:p>
        </w:tc>
        <w:tc>
          <w:tcPr>
            <w:tcW w:w="1060" w:type="dxa"/>
            <w:tcBorders>
              <w:top w:val="nil"/>
              <w:left w:val="nil"/>
              <w:bottom w:val="nil"/>
              <w:right w:val="nil"/>
            </w:tcBorders>
          </w:tcPr>
          <w:p w14:paraId="3E483A4D" w14:textId="77777777" w:rsidR="00C97100" w:rsidRDefault="00850C5C">
            <w:pPr>
              <w:spacing w:after="0" w:line="240" w:lineRule="auto"/>
              <w:rPr>
                <w:b/>
              </w:rPr>
            </w:pPr>
            <w:r>
              <w:t>1</w:t>
            </w:r>
          </w:p>
        </w:tc>
        <w:tc>
          <w:tcPr>
            <w:tcW w:w="1054" w:type="dxa"/>
            <w:tcBorders>
              <w:top w:val="nil"/>
              <w:left w:val="nil"/>
              <w:bottom w:val="nil"/>
              <w:right w:val="nil"/>
            </w:tcBorders>
          </w:tcPr>
          <w:p w14:paraId="73F17E33" w14:textId="77777777" w:rsidR="00C97100" w:rsidRDefault="00850C5C">
            <w:pPr>
              <w:spacing w:after="0" w:line="240" w:lineRule="auto"/>
              <w:rPr>
                <w:b/>
              </w:rPr>
            </w:pPr>
            <w:r>
              <w:t>-</w:t>
            </w:r>
          </w:p>
        </w:tc>
        <w:tc>
          <w:tcPr>
            <w:tcW w:w="989" w:type="dxa"/>
            <w:tcBorders>
              <w:top w:val="nil"/>
              <w:left w:val="nil"/>
              <w:bottom w:val="nil"/>
              <w:right w:val="nil"/>
            </w:tcBorders>
          </w:tcPr>
          <w:p w14:paraId="12836FC1" w14:textId="77777777" w:rsidR="00C97100" w:rsidRDefault="00C97100">
            <w:pPr>
              <w:spacing w:after="0" w:line="240" w:lineRule="auto"/>
              <w:rPr>
                <w:b/>
              </w:rPr>
            </w:pPr>
          </w:p>
        </w:tc>
        <w:tc>
          <w:tcPr>
            <w:tcW w:w="1024" w:type="dxa"/>
            <w:tcBorders>
              <w:top w:val="nil"/>
              <w:left w:val="nil"/>
              <w:bottom w:val="nil"/>
              <w:right w:val="nil"/>
            </w:tcBorders>
          </w:tcPr>
          <w:p w14:paraId="5762F117" w14:textId="77777777" w:rsidR="00C97100" w:rsidRDefault="00850C5C">
            <w:pPr>
              <w:spacing w:after="0" w:line="240" w:lineRule="auto"/>
              <w:rPr>
                <w:b/>
              </w:rPr>
            </w:pPr>
            <w:r>
              <w:t>0.62</w:t>
            </w:r>
          </w:p>
        </w:tc>
        <w:tc>
          <w:tcPr>
            <w:tcW w:w="1060" w:type="dxa"/>
            <w:tcBorders>
              <w:top w:val="nil"/>
              <w:left w:val="nil"/>
              <w:bottom w:val="nil"/>
              <w:right w:val="nil"/>
            </w:tcBorders>
          </w:tcPr>
          <w:p w14:paraId="09C7DF1E" w14:textId="77777777" w:rsidR="00C97100" w:rsidRDefault="00850C5C">
            <w:pPr>
              <w:spacing w:after="0" w:line="240" w:lineRule="auto"/>
              <w:rPr>
                <w:b/>
              </w:rPr>
            </w:pPr>
            <w:r>
              <w:t>1</w:t>
            </w:r>
          </w:p>
        </w:tc>
        <w:tc>
          <w:tcPr>
            <w:tcW w:w="1054" w:type="dxa"/>
            <w:tcBorders>
              <w:top w:val="nil"/>
              <w:left w:val="nil"/>
              <w:bottom w:val="nil"/>
              <w:right w:val="nil"/>
            </w:tcBorders>
          </w:tcPr>
          <w:p w14:paraId="53C73A9E" w14:textId="77777777" w:rsidR="00C97100" w:rsidRDefault="00850C5C">
            <w:pPr>
              <w:spacing w:after="0" w:line="240" w:lineRule="auto"/>
              <w:rPr>
                <w:b/>
              </w:rPr>
            </w:pPr>
            <w:r>
              <w:t>-</w:t>
            </w:r>
          </w:p>
        </w:tc>
      </w:tr>
      <w:tr w:rsidR="00C97100" w14:paraId="2D502697" w14:textId="77777777">
        <w:tc>
          <w:tcPr>
            <w:tcW w:w="1097" w:type="dxa"/>
            <w:tcBorders>
              <w:top w:val="nil"/>
              <w:left w:val="nil"/>
              <w:bottom w:val="nil"/>
              <w:right w:val="nil"/>
            </w:tcBorders>
          </w:tcPr>
          <w:p w14:paraId="09864999" w14:textId="77777777" w:rsidR="00C97100" w:rsidRDefault="00C97100">
            <w:pPr>
              <w:spacing w:after="0" w:line="240" w:lineRule="auto"/>
              <w:rPr>
                <w:b/>
              </w:rPr>
            </w:pPr>
          </w:p>
        </w:tc>
        <w:tc>
          <w:tcPr>
            <w:tcW w:w="988" w:type="dxa"/>
            <w:tcBorders>
              <w:top w:val="nil"/>
              <w:left w:val="nil"/>
              <w:bottom w:val="nil"/>
              <w:right w:val="nil"/>
            </w:tcBorders>
          </w:tcPr>
          <w:p w14:paraId="7FC234AA" w14:textId="77777777" w:rsidR="00C97100" w:rsidRDefault="00850C5C">
            <w:pPr>
              <w:spacing w:after="0" w:line="240" w:lineRule="auto"/>
              <w:rPr>
                <w:b/>
              </w:rPr>
            </w:pPr>
            <w:r>
              <w:t>SBN</w:t>
            </w:r>
          </w:p>
        </w:tc>
        <w:tc>
          <w:tcPr>
            <w:tcW w:w="1023" w:type="dxa"/>
            <w:tcBorders>
              <w:top w:val="nil"/>
              <w:left w:val="nil"/>
              <w:bottom w:val="nil"/>
              <w:right w:val="nil"/>
            </w:tcBorders>
          </w:tcPr>
          <w:p w14:paraId="586B65E7" w14:textId="77777777" w:rsidR="00C97100" w:rsidRDefault="00850C5C">
            <w:pPr>
              <w:spacing w:after="0" w:line="240" w:lineRule="auto"/>
              <w:rPr>
                <w:b/>
              </w:rPr>
            </w:pPr>
            <w:r>
              <w:t>0.68</w:t>
            </w:r>
          </w:p>
        </w:tc>
        <w:tc>
          <w:tcPr>
            <w:tcW w:w="1060" w:type="dxa"/>
            <w:tcBorders>
              <w:top w:val="nil"/>
              <w:left w:val="nil"/>
              <w:bottom w:val="nil"/>
              <w:right w:val="nil"/>
            </w:tcBorders>
          </w:tcPr>
          <w:p w14:paraId="2B312A68" w14:textId="77777777" w:rsidR="00C97100" w:rsidRDefault="00850C5C">
            <w:pPr>
              <w:spacing w:after="0" w:line="240" w:lineRule="auto"/>
              <w:rPr>
                <w:b/>
              </w:rPr>
            </w:pPr>
            <w:r>
              <w:t>0.67</w:t>
            </w:r>
          </w:p>
        </w:tc>
        <w:tc>
          <w:tcPr>
            <w:tcW w:w="1054" w:type="dxa"/>
            <w:tcBorders>
              <w:top w:val="nil"/>
              <w:left w:val="nil"/>
              <w:bottom w:val="nil"/>
              <w:right w:val="nil"/>
            </w:tcBorders>
          </w:tcPr>
          <w:p w14:paraId="1834A94E" w14:textId="77777777" w:rsidR="00C97100" w:rsidRDefault="00850C5C">
            <w:pPr>
              <w:spacing w:after="0" w:line="240" w:lineRule="auto"/>
              <w:rPr>
                <w:b/>
              </w:rPr>
            </w:pPr>
            <w:r>
              <w:t>1</w:t>
            </w:r>
          </w:p>
        </w:tc>
        <w:tc>
          <w:tcPr>
            <w:tcW w:w="989" w:type="dxa"/>
            <w:tcBorders>
              <w:top w:val="nil"/>
              <w:left w:val="nil"/>
              <w:bottom w:val="nil"/>
              <w:right w:val="nil"/>
            </w:tcBorders>
          </w:tcPr>
          <w:p w14:paraId="374FE0CA" w14:textId="77777777" w:rsidR="00C97100" w:rsidRDefault="00C97100">
            <w:pPr>
              <w:spacing w:after="0" w:line="240" w:lineRule="auto"/>
              <w:rPr>
                <w:b/>
              </w:rPr>
            </w:pPr>
          </w:p>
        </w:tc>
        <w:tc>
          <w:tcPr>
            <w:tcW w:w="1024" w:type="dxa"/>
            <w:tcBorders>
              <w:top w:val="nil"/>
              <w:left w:val="nil"/>
              <w:bottom w:val="nil"/>
              <w:right w:val="nil"/>
            </w:tcBorders>
          </w:tcPr>
          <w:p w14:paraId="0E6F7BDA" w14:textId="77777777" w:rsidR="00C97100" w:rsidRDefault="00850C5C">
            <w:pPr>
              <w:spacing w:after="0" w:line="240" w:lineRule="auto"/>
              <w:rPr>
                <w:b/>
              </w:rPr>
            </w:pPr>
            <w:r>
              <w:t>0.74</w:t>
            </w:r>
          </w:p>
        </w:tc>
        <w:tc>
          <w:tcPr>
            <w:tcW w:w="1060" w:type="dxa"/>
            <w:tcBorders>
              <w:top w:val="nil"/>
              <w:left w:val="nil"/>
              <w:bottom w:val="nil"/>
              <w:right w:val="nil"/>
            </w:tcBorders>
          </w:tcPr>
          <w:p w14:paraId="65EF2532" w14:textId="77777777" w:rsidR="00C97100" w:rsidRDefault="00850C5C">
            <w:pPr>
              <w:spacing w:after="0" w:line="240" w:lineRule="auto"/>
              <w:rPr>
                <w:b/>
              </w:rPr>
            </w:pPr>
            <w:r>
              <w:t>0.86</w:t>
            </w:r>
          </w:p>
        </w:tc>
        <w:tc>
          <w:tcPr>
            <w:tcW w:w="1054" w:type="dxa"/>
            <w:tcBorders>
              <w:top w:val="nil"/>
              <w:left w:val="nil"/>
              <w:bottom w:val="nil"/>
              <w:right w:val="nil"/>
            </w:tcBorders>
          </w:tcPr>
          <w:p w14:paraId="2272E88D" w14:textId="77777777" w:rsidR="00C97100" w:rsidRDefault="00850C5C">
            <w:pPr>
              <w:spacing w:after="0" w:line="240" w:lineRule="auto"/>
              <w:rPr>
                <w:b/>
              </w:rPr>
            </w:pPr>
            <w:r>
              <w:t>1</w:t>
            </w:r>
          </w:p>
        </w:tc>
      </w:tr>
      <w:tr w:rsidR="00C97100" w14:paraId="052F625C" w14:textId="77777777">
        <w:tc>
          <w:tcPr>
            <w:tcW w:w="1097" w:type="dxa"/>
            <w:tcBorders>
              <w:top w:val="nil"/>
              <w:left w:val="nil"/>
              <w:bottom w:val="nil"/>
              <w:right w:val="nil"/>
            </w:tcBorders>
          </w:tcPr>
          <w:p w14:paraId="76E53FA0" w14:textId="77777777" w:rsidR="00C97100" w:rsidRDefault="00C97100">
            <w:pPr>
              <w:spacing w:after="0" w:line="240" w:lineRule="auto"/>
              <w:rPr>
                <w:b/>
              </w:rPr>
            </w:pPr>
          </w:p>
        </w:tc>
        <w:tc>
          <w:tcPr>
            <w:tcW w:w="988" w:type="dxa"/>
            <w:tcBorders>
              <w:top w:val="nil"/>
              <w:left w:val="nil"/>
              <w:bottom w:val="nil"/>
              <w:right w:val="nil"/>
            </w:tcBorders>
          </w:tcPr>
          <w:p w14:paraId="53C6D5FC" w14:textId="77777777" w:rsidR="00C97100" w:rsidRDefault="00850C5C">
            <w:pPr>
              <w:spacing w:after="0" w:line="240" w:lineRule="auto"/>
              <w:rPr>
                <w:b/>
              </w:rPr>
            </w:pPr>
            <w:r>
              <w:t>PL</w:t>
            </w:r>
          </w:p>
        </w:tc>
        <w:tc>
          <w:tcPr>
            <w:tcW w:w="1023" w:type="dxa"/>
            <w:tcBorders>
              <w:top w:val="nil"/>
              <w:left w:val="nil"/>
              <w:bottom w:val="nil"/>
              <w:right w:val="nil"/>
            </w:tcBorders>
          </w:tcPr>
          <w:p w14:paraId="0E0BFDF1" w14:textId="77777777" w:rsidR="00C97100" w:rsidRDefault="00850C5C">
            <w:pPr>
              <w:spacing w:after="0" w:line="240" w:lineRule="auto"/>
              <w:rPr>
                <w:b/>
              </w:rPr>
            </w:pPr>
            <w:r>
              <w:t>1</w:t>
            </w:r>
          </w:p>
        </w:tc>
        <w:tc>
          <w:tcPr>
            <w:tcW w:w="1060" w:type="dxa"/>
            <w:tcBorders>
              <w:top w:val="nil"/>
              <w:left w:val="nil"/>
              <w:bottom w:val="nil"/>
              <w:right w:val="nil"/>
            </w:tcBorders>
          </w:tcPr>
          <w:p w14:paraId="7D19AE69" w14:textId="77777777" w:rsidR="00C97100" w:rsidRDefault="00850C5C">
            <w:pPr>
              <w:spacing w:after="0" w:line="240" w:lineRule="auto"/>
              <w:rPr>
                <w:b/>
              </w:rPr>
            </w:pPr>
            <w:r>
              <w:t>-</w:t>
            </w:r>
          </w:p>
        </w:tc>
        <w:tc>
          <w:tcPr>
            <w:tcW w:w="1054" w:type="dxa"/>
            <w:tcBorders>
              <w:top w:val="nil"/>
              <w:left w:val="nil"/>
              <w:bottom w:val="nil"/>
              <w:right w:val="nil"/>
            </w:tcBorders>
          </w:tcPr>
          <w:p w14:paraId="5D44E442" w14:textId="77777777" w:rsidR="00C97100" w:rsidRDefault="00850C5C">
            <w:pPr>
              <w:spacing w:after="0" w:line="240" w:lineRule="auto"/>
              <w:rPr>
                <w:b/>
              </w:rPr>
            </w:pPr>
            <w:r>
              <w:t>-</w:t>
            </w:r>
          </w:p>
        </w:tc>
        <w:tc>
          <w:tcPr>
            <w:tcW w:w="989" w:type="dxa"/>
            <w:tcBorders>
              <w:top w:val="nil"/>
              <w:left w:val="nil"/>
              <w:bottom w:val="nil"/>
              <w:right w:val="nil"/>
            </w:tcBorders>
          </w:tcPr>
          <w:p w14:paraId="36F5AA65" w14:textId="77777777" w:rsidR="00C97100" w:rsidRDefault="00C97100">
            <w:pPr>
              <w:spacing w:after="0" w:line="240" w:lineRule="auto"/>
              <w:rPr>
                <w:b/>
              </w:rPr>
            </w:pPr>
          </w:p>
        </w:tc>
        <w:tc>
          <w:tcPr>
            <w:tcW w:w="1024" w:type="dxa"/>
            <w:tcBorders>
              <w:top w:val="nil"/>
              <w:left w:val="nil"/>
              <w:bottom w:val="nil"/>
              <w:right w:val="nil"/>
            </w:tcBorders>
          </w:tcPr>
          <w:p w14:paraId="0996A62F" w14:textId="77777777" w:rsidR="00C97100" w:rsidRDefault="00850C5C">
            <w:pPr>
              <w:spacing w:after="0" w:line="240" w:lineRule="auto"/>
              <w:rPr>
                <w:b/>
              </w:rPr>
            </w:pPr>
            <w:r>
              <w:t>1</w:t>
            </w:r>
          </w:p>
        </w:tc>
        <w:tc>
          <w:tcPr>
            <w:tcW w:w="1060" w:type="dxa"/>
            <w:tcBorders>
              <w:top w:val="nil"/>
              <w:left w:val="nil"/>
              <w:bottom w:val="nil"/>
              <w:right w:val="nil"/>
            </w:tcBorders>
          </w:tcPr>
          <w:p w14:paraId="7372031B" w14:textId="77777777" w:rsidR="00C97100" w:rsidRDefault="00850C5C">
            <w:pPr>
              <w:spacing w:after="0" w:line="240" w:lineRule="auto"/>
              <w:rPr>
                <w:b/>
              </w:rPr>
            </w:pPr>
            <w:r>
              <w:t>-</w:t>
            </w:r>
          </w:p>
        </w:tc>
        <w:tc>
          <w:tcPr>
            <w:tcW w:w="1054" w:type="dxa"/>
            <w:tcBorders>
              <w:top w:val="nil"/>
              <w:left w:val="nil"/>
              <w:bottom w:val="nil"/>
              <w:right w:val="nil"/>
            </w:tcBorders>
          </w:tcPr>
          <w:p w14:paraId="77EE1F30" w14:textId="77777777" w:rsidR="00C97100" w:rsidRDefault="00850C5C">
            <w:pPr>
              <w:spacing w:after="0" w:line="240" w:lineRule="auto"/>
              <w:rPr>
                <w:b/>
              </w:rPr>
            </w:pPr>
            <w:r>
              <w:t>-</w:t>
            </w:r>
          </w:p>
        </w:tc>
      </w:tr>
      <w:tr w:rsidR="00C97100" w14:paraId="45533669" w14:textId="77777777">
        <w:tc>
          <w:tcPr>
            <w:tcW w:w="1097" w:type="dxa"/>
            <w:tcBorders>
              <w:top w:val="nil"/>
              <w:left w:val="nil"/>
              <w:bottom w:val="nil"/>
              <w:right w:val="nil"/>
            </w:tcBorders>
          </w:tcPr>
          <w:p w14:paraId="05DD28E2" w14:textId="77777777" w:rsidR="00C97100" w:rsidRDefault="00850C5C">
            <w:pPr>
              <w:spacing w:after="0" w:line="240" w:lineRule="auto"/>
              <w:rPr>
                <w:b/>
              </w:rPr>
            </w:pPr>
            <w:r>
              <w:t>CLMB</w:t>
            </w:r>
          </w:p>
        </w:tc>
        <w:tc>
          <w:tcPr>
            <w:tcW w:w="988" w:type="dxa"/>
            <w:tcBorders>
              <w:top w:val="nil"/>
              <w:left w:val="nil"/>
              <w:bottom w:val="nil"/>
              <w:right w:val="nil"/>
            </w:tcBorders>
          </w:tcPr>
          <w:p w14:paraId="10762831" w14:textId="77777777" w:rsidR="00C97100" w:rsidRDefault="00850C5C">
            <w:pPr>
              <w:spacing w:after="0" w:line="240" w:lineRule="auto"/>
              <w:rPr>
                <w:b/>
              </w:rPr>
            </w:pPr>
            <w:r>
              <w:t>PBN</w:t>
            </w:r>
          </w:p>
        </w:tc>
        <w:tc>
          <w:tcPr>
            <w:tcW w:w="1023" w:type="dxa"/>
            <w:tcBorders>
              <w:top w:val="nil"/>
              <w:left w:val="nil"/>
              <w:bottom w:val="nil"/>
              <w:right w:val="nil"/>
            </w:tcBorders>
          </w:tcPr>
          <w:p w14:paraId="1FF09B39" w14:textId="77777777" w:rsidR="00C97100" w:rsidRDefault="00850C5C">
            <w:pPr>
              <w:spacing w:after="0" w:line="240" w:lineRule="auto"/>
              <w:rPr>
                <w:b/>
              </w:rPr>
            </w:pPr>
            <w:r>
              <w:t>0.36</w:t>
            </w:r>
          </w:p>
        </w:tc>
        <w:tc>
          <w:tcPr>
            <w:tcW w:w="1060" w:type="dxa"/>
            <w:tcBorders>
              <w:top w:val="nil"/>
              <w:left w:val="nil"/>
              <w:bottom w:val="nil"/>
              <w:right w:val="nil"/>
            </w:tcBorders>
          </w:tcPr>
          <w:p w14:paraId="6C7F8EC1" w14:textId="77777777" w:rsidR="00C97100" w:rsidRDefault="00850C5C">
            <w:pPr>
              <w:spacing w:after="0" w:line="240" w:lineRule="auto"/>
              <w:rPr>
                <w:b/>
              </w:rPr>
            </w:pPr>
            <w:r>
              <w:t>1</w:t>
            </w:r>
          </w:p>
        </w:tc>
        <w:tc>
          <w:tcPr>
            <w:tcW w:w="1054" w:type="dxa"/>
            <w:tcBorders>
              <w:top w:val="nil"/>
              <w:left w:val="nil"/>
              <w:bottom w:val="nil"/>
              <w:right w:val="nil"/>
            </w:tcBorders>
          </w:tcPr>
          <w:p w14:paraId="74947307" w14:textId="77777777" w:rsidR="00C97100" w:rsidRDefault="00850C5C">
            <w:pPr>
              <w:spacing w:after="0" w:line="240" w:lineRule="auto"/>
              <w:rPr>
                <w:b/>
              </w:rPr>
            </w:pPr>
            <w:r>
              <w:t>-</w:t>
            </w:r>
          </w:p>
        </w:tc>
        <w:tc>
          <w:tcPr>
            <w:tcW w:w="989" w:type="dxa"/>
            <w:tcBorders>
              <w:top w:val="nil"/>
              <w:left w:val="nil"/>
              <w:bottom w:val="nil"/>
              <w:right w:val="nil"/>
            </w:tcBorders>
          </w:tcPr>
          <w:p w14:paraId="7E0DC98D" w14:textId="77777777" w:rsidR="00C97100" w:rsidRDefault="00C97100">
            <w:pPr>
              <w:spacing w:after="0" w:line="240" w:lineRule="auto"/>
              <w:rPr>
                <w:b/>
              </w:rPr>
            </w:pPr>
          </w:p>
        </w:tc>
        <w:tc>
          <w:tcPr>
            <w:tcW w:w="1024" w:type="dxa"/>
            <w:tcBorders>
              <w:top w:val="nil"/>
              <w:left w:val="nil"/>
              <w:bottom w:val="nil"/>
              <w:right w:val="nil"/>
            </w:tcBorders>
          </w:tcPr>
          <w:p w14:paraId="71FA29B8" w14:textId="77777777" w:rsidR="00C97100" w:rsidRDefault="00850C5C">
            <w:pPr>
              <w:spacing w:after="0" w:line="240" w:lineRule="auto"/>
              <w:rPr>
                <w:b/>
              </w:rPr>
            </w:pPr>
            <w:r>
              <w:t>0.50</w:t>
            </w:r>
          </w:p>
        </w:tc>
        <w:tc>
          <w:tcPr>
            <w:tcW w:w="1060" w:type="dxa"/>
            <w:tcBorders>
              <w:top w:val="nil"/>
              <w:left w:val="nil"/>
              <w:bottom w:val="nil"/>
              <w:right w:val="nil"/>
            </w:tcBorders>
          </w:tcPr>
          <w:p w14:paraId="251F6FA8" w14:textId="77777777" w:rsidR="00C97100" w:rsidRDefault="00850C5C">
            <w:pPr>
              <w:spacing w:after="0" w:line="240" w:lineRule="auto"/>
              <w:rPr>
                <w:b/>
              </w:rPr>
            </w:pPr>
            <w:r>
              <w:t>1</w:t>
            </w:r>
          </w:p>
        </w:tc>
        <w:tc>
          <w:tcPr>
            <w:tcW w:w="1054" w:type="dxa"/>
            <w:tcBorders>
              <w:top w:val="nil"/>
              <w:left w:val="nil"/>
              <w:bottom w:val="nil"/>
              <w:right w:val="nil"/>
            </w:tcBorders>
          </w:tcPr>
          <w:p w14:paraId="420B4497" w14:textId="77777777" w:rsidR="00C97100" w:rsidRDefault="00850C5C">
            <w:pPr>
              <w:spacing w:after="0" w:line="240" w:lineRule="auto"/>
              <w:rPr>
                <w:b/>
              </w:rPr>
            </w:pPr>
            <w:r>
              <w:t>-</w:t>
            </w:r>
          </w:p>
        </w:tc>
      </w:tr>
      <w:tr w:rsidR="00C97100" w14:paraId="7E6D3779" w14:textId="77777777">
        <w:tc>
          <w:tcPr>
            <w:tcW w:w="1097" w:type="dxa"/>
            <w:tcBorders>
              <w:top w:val="nil"/>
              <w:left w:val="nil"/>
              <w:bottom w:val="nil"/>
              <w:right w:val="nil"/>
            </w:tcBorders>
          </w:tcPr>
          <w:p w14:paraId="245B4704" w14:textId="77777777" w:rsidR="00C97100" w:rsidRDefault="00C97100">
            <w:pPr>
              <w:spacing w:after="0" w:line="240" w:lineRule="auto"/>
              <w:rPr>
                <w:b/>
              </w:rPr>
            </w:pPr>
          </w:p>
        </w:tc>
        <w:tc>
          <w:tcPr>
            <w:tcW w:w="988" w:type="dxa"/>
            <w:tcBorders>
              <w:top w:val="nil"/>
              <w:left w:val="nil"/>
              <w:bottom w:val="nil"/>
              <w:right w:val="nil"/>
            </w:tcBorders>
          </w:tcPr>
          <w:p w14:paraId="5CC03B5E" w14:textId="77777777" w:rsidR="00C97100" w:rsidRDefault="00850C5C">
            <w:pPr>
              <w:spacing w:after="0" w:line="240" w:lineRule="auto"/>
              <w:rPr>
                <w:b/>
              </w:rPr>
            </w:pPr>
            <w:r>
              <w:t>SBN</w:t>
            </w:r>
          </w:p>
        </w:tc>
        <w:tc>
          <w:tcPr>
            <w:tcW w:w="1023" w:type="dxa"/>
            <w:tcBorders>
              <w:top w:val="nil"/>
              <w:left w:val="nil"/>
              <w:bottom w:val="nil"/>
              <w:right w:val="nil"/>
            </w:tcBorders>
          </w:tcPr>
          <w:p w14:paraId="55B279F6" w14:textId="77777777" w:rsidR="00C97100" w:rsidRDefault="00850C5C">
            <w:pPr>
              <w:spacing w:after="0" w:line="240" w:lineRule="auto"/>
              <w:rPr>
                <w:b/>
              </w:rPr>
            </w:pPr>
            <w:r>
              <w:t>0.40</w:t>
            </w:r>
          </w:p>
        </w:tc>
        <w:tc>
          <w:tcPr>
            <w:tcW w:w="1060" w:type="dxa"/>
            <w:tcBorders>
              <w:top w:val="nil"/>
              <w:left w:val="nil"/>
              <w:bottom w:val="nil"/>
              <w:right w:val="nil"/>
            </w:tcBorders>
          </w:tcPr>
          <w:p w14:paraId="3AFDB306" w14:textId="77777777" w:rsidR="00C97100" w:rsidRDefault="00850C5C">
            <w:pPr>
              <w:spacing w:after="0" w:line="240" w:lineRule="auto"/>
              <w:rPr>
                <w:b/>
              </w:rPr>
            </w:pPr>
            <w:r>
              <w:t>0.50</w:t>
            </w:r>
          </w:p>
        </w:tc>
        <w:tc>
          <w:tcPr>
            <w:tcW w:w="1054" w:type="dxa"/>
            <w:tcBorders>
              <w:top w:val="nil"/>
              <w:left w:val="nil"/>
              <w:bottom w:val="nil"/>
              <w:right w:val="nil"/>
            </w:tcBorders>
          </w:tcPr>
          <w:p w14:paraId="31C9D329" w14:textId="77777777" w:rsidR="00C97100" w:rsidRDefault="00850C5C">
            <w:pPr>
              <w:spacing w:after="0" w:line="240" w:lineRule="auto"/>
              <w:rPr>
                <w:b/>
              </w:rPr>
            </w:pPr>
            <w:r>
              <w:t>1</w:t>
            </w:r>
          </w:p>
        </w:tc>
        <w:tc>
          <w:tcPr>
            <w:tcW w:w="989" w:type="dxa"/>
            <w:tcBorders>
              <w:top w:val="nil"/>
              <w:left w:val="nil"/>
              <w:bottom w:val="nil"/>
              <w:right w:val="nil"/>
            </w:tcBorders>
          </w:tcPr>
          <w:p w14:paraId="26B6878A" w14:textId="77777777" w:rsidR="00C97100" w:rsidRDefault="00C97100">
            <w:pPr>
              <w:spacing w:after="0" w:line="240" w:lineRule="auto"/>
              <w:rPr>
                <w:b/>
              </w:rPr>
            </w:pPr>
          </w:p>
        </w:tc>
        <w:tc>
          <w:tcPr>
            <w:tcW w:w="1024" w:type="dxa"/>
            <w:tcBorders>
              <w:top w:val="nil"/>
              <w:left w:val="nil"/>
              <w:bottom w:val="nil"/>
              <w:right w:val="nil"/>
            </w:tcBorders>
          </w:tcPr>
          <w:p w14:paraId="437A8316" w14:textId="77777777" w:rsidR="00C97100" w:rsidRDefault="00850C5C">
            <w:pPr>
              <w:spacing w:after="0" w:line="240" w:lineRule="auto"/>
              <w:rPr>
                <w:b/>
              </w:rPr>
            </w:pPr>
            <w:r>
              <w:t>0.88</w:t>
            </w:r>
          </w:p>
        </w:tc>
        <w:tc>
          <w:tcPr>
            <w:tcW w:w="1060" w:type="dxa"/>
            <w:tcBorders>
              <w:top w:val="nil"/>
              <w:left w:val="nil"/>
              <w:bottom w:val="nil"/>
              <w:right w:val="nil"/>
            </w:tcBorders>
          </w:tcPr>
          <w:p w14:paraId="4E03C78C" w14:textId="77777777" w:rsidR="00C97100" w:rsidRDefault="00850C5C">
            <w:pPr>
              <w:spacing w:after="0" w:line="240" w:lineRule="auto"/>
              <w:rPr>
                <w:b/>
              </w:rPr>
            </w:pPr>
            <w:r>
              <w:t>0.97</w:t>
            </w:r>
          </w:p>
        </w:tc>
        <w:tc>
          <w:tcPr>
            <w:tcW w:w="1054" w:type="dxa"/>
            <w:tcBorders>
              <w:top w:val="nil"/>
              <w:left w:val="nil"/>
              <w:bottom w:val="nil"/>
              <w:right w:val="nil"/>
            </w:tcBorders>
          </w:tcPr>
          <w:p w14:paraId="020B1690" w14:textId="77777777" w:rsidR="00C97100" w:rsidRDefault="00850C5C">
            <w:pPr>
              <w:spacing w:after="0" w:line="240" w:lineRule="auto"/>
              <w:rPr>
                <w:b/>
              </w:rPr>
            </w:pPr>
            <w:r>
              <w:t>1</w:t>
            </w:r>
          </w:p>
        </w:tc>
      </w:tr>
      <w:tr w:rsidR="00C97100" w14:paraId="115E10BB" w14:textId="77777777">
        <w:tc>
          <w:tcPr>
            <w:tcW w:w="1097" w:type="dxa"/>
            <w:tcBorders>
              <w:top w:val="nil"/>
              <w:left w:val="nil"/>
              <w:bottom w:val="nil"/>
              <w:right w:val="nil"/>
            </w:tcBorders>
          </w:tcPr>
          <w:p w14:paraId="3EF620C2" w14:textId="77777777" w:rsidR="00C97100" w:rsidRDefault="00C97100">
            <w:pPr>
              <w:spacing w:after="0" w:line="240" w:lineRule="auto"/>
              <w:rPr>
                <w:b/>
              </w:rPr>
            </w:pPr>
          </w:p>
        </w:tc>
        <w:tc>
          <w:tcPr>
            <w:tcW w:w="988" w:type="dxa"/>
            <w:tcBorders>
              <w:top w:val="nil"/>
              <w:left w:val="nil"/>
              <w:bottom w:val="nil"/>
              <w:right w:val="nil"/>
            </w:tcBorders>
          </w:tcPr>
          <w:p w14:paraId="0353905E" w14:textId="77777777" w:rsidR="00C97100" w:rsidRDefault="00850C5C">
            <w:pPr>
              <w:spacing w:after="0" w:line="240" w:lineRule="auto"/>
              <w:rPr>
                <w:b/>
              </w:rPr>
            </w:pPr>
            <w:r>
              <w:t>PL</w:t>
            </w:r>
          </w:p>
        </w:tc>
        <w:tc>
          <w:tcPr>
            <w:tcW w:w="1023" w:type="dxa"/>
            <w:tcBorders>
              <w:top w:val="nil"/>
              <w:left w:val="nil"/>
              <w:bottom w:val="nil"/>
              <w:right w:val="nil"/>
            </w:tcBorders>
          </w:tcPr>
          <w:p w14:paraId="37D60A1D" w14:textId="77777777" w:rsidR="00C97100" w:rsidRDefault="00850C5C">
            <w:pPr>
              <w:spacing w:after="0" w:line="240" w:lineRule="auto"/>
              <w:rPr>
                <w:b/>
              </w:rPr>
            </w:pPr>
            <w:r>
              <w:t>1</w:t>
            </w:r>
          </w:p>
        </w:tc>
        <w:tc>
          <w:tcPr>
            <w:tcW w:w="1060" w:type="dxa"/>
            <w:tcBorders>
              <w:top w:val="nil"/>
              <w:left w:val="nil"/>
              <w:bottom w:val="nil"/>
              <w:right w:val="nil"/>
            </w:tcBorders>
          </w:tcPr>
          <w:p w14:paraId="294EDB92" w14:textId="77777777" w:rsidR="00C97100" w:rsidRDefault="00850C5C">
            <w:pPr>
              <w:spacing w:after="0" w:line="240" w:lineRule="auto"/>
              <w:rPr>
                <w:b/>
              </w:rPr>
            </w:pPr>
            <w:r>
              <w:t>-</w:t>
            </w:r>
          </w:p>
        </w:tc>
        <w:tc>
          <w:tcPr>
            <w:tcW w:w="1054" w:type="dxa"/>
            <w:tcBorders>
              <w:top w:val="nil"/>
              <w:left w:val="nil"/>
              <w:bottom w:val="nil"/>
              <w:right w:val="nil"/>
            </w:tcBorders>
          </w:tcPr>
          <w:p w14:paraId="514A4322" w14:textId="77777777" w:rsidR="00C97100" w:rsidRDefault="00850C5C">
            <w:pPr>
              <w:spacing w:after="0" w:line="240" w:lineRule="auto"/>
              <w:rPr>
                <w:b/>
              </w:rPr>
            </w:pPr>
            <w:r>
              <w:t>-</w:t>
            </w:r>
          </w:p>
        </w:tc>
        <w:tc>
          <w:tcPr>
            <w:tcW w:w="989" w:type="dxa"/>
            <w:tcBorders>
              <w:top w:val="nil"/>
              <w:left w:val="nil"/>
              <w:bottom w:val="nil"/>
              <w:right w:val="nil"/>
            </w:tcBorders>
          </w:tcPr>
          <w:p w14:paraId="28FE5A0D" w14:textId="77777777" w:rsidR="00C97100" w:rsidRDefault="00C97100">
            <w:pPr>
              <w:spacing w:after="0" w:line="240" w:lineRule="auto"/>
              <w:rPr>
                <w:b/>
              </w:rPr>
            </w:pPr>
          </w:p>
        </w:tc>
        <w:tc>
          <w:tcPr>
            <w:tcW w:w="1024" w:type="dxa"/>
            <w:tcBorders>
              <w:top w:val="nil"/>
              <w:left w:val="nil"/>
              <w:bottom w:val="nil"/>
              <w:right w:val="nil"/>
            </w:tcBorders>
          </w:tcPr>
          <w:p w14:paraId="40D17160" w14:textId="77777777" w:rsidR="00C97100" w:rsidRDefault="00850C5C">
            <w:pPr>
              <w:spacing w:after="0" w:line="240" w:lineRule="auto"/>
              <w:rPr>
                <w:b/>
              </w:rPr>
            </w:pPr>
            <w:r>
              <w:t>1</w:t>
            </w:r>
          </w:p>
        </w:tc>
        <w:tc>
          <w:tcPr>
            <w:tcW w:w="1060" w:type="dxa"/>
            <w:tcBorders>
              <w:top w:val="nil"/>
              <w:left w:val="nil"/>
              <w:bottom w:val="nil"/>
              <w:right w:val="nil"/>
            </w:tcBorders>
          </w:tcPr>
          <w:p w14:paraId="3DF742BF" w14:textId="77777777" w:rsidR="00C97100" w:rsidRDefault="00850C5C">
            <w:pPr>
              <w:spacing w:after="0" w:line="240" w:lineRule="auto"/>
              <w:rPr>
                <w:b/>
              </w:rPr>
            </w:pPr>
            <w:r>
              <w:t>-</w:t>
            </w:r>
          </w:p>
        </w:tc>
        <w:tc>
          <w:tcPr>
            <w:tcW w:w="1054" w:type="dxa"/>
            <w:tcBorders>
              <w:top w:val="nil"/>
              <w:left w:val="nil"/>
              <w:bottom w:val="nil"/>
              <w:right w:val="nil"/>
            </w:tcBorders>
          </w:tcPr>
          <w:p w14:paraId="51C86F2E" w14:textId="77777777" w:rsidR="00C97100" w:rsidRDefault="00850C5C">
            <w:pPr>
              <w:spacing w:after="0" w:line="240" w:lineRule="auto"/>
              <w:rPr>
                <w:b/>
              </w:rPr>
            </w:pPr>
            <w:r>
              <w:t>-</w:t>
            </w:r>
          </w:p>
        </w:tc>
      </w:tr>
      <w:tr w:rsidR="00C97100" w14:paraId="3CADCB5D" w14:textId="77777777">
        <w:tc>
          <w:tcPr>
            <w:tcW w:w="1097" w:type="dxa"/>
            <w:tcBorders>
              <w:top w:val="nil"/>
              <w:left w:val="nil"/>
              <w:bottom w:val="nil"/>
              <w:right w:val="nil"/>
            </w:tcBorders>
          </w:tcPr>
          <w:p w14:paraId="60B48151" w14:textId="77777777" w:rsidR="00C97100" w:rsidRDefault="00850C5C">
            <w:pPr>
              <w:spacing w:after="0" w:line="240" w:lineRule="auto"/>
              <w:rPr>
                <w:b/>
              </w:rPr>
            </w:pPr>
            <w:r>
              <w:t>STIL</w:t>
            </w:r>
          </w:p>
        </w:tc>
        <w:tc>
          <w:tcPr>
            <w:tcW w:w="988" w:type="dxa"/>
            <w:tcBorders>
              <w:top w:val="nil"/>
              <w:left w:val="nil"/>
              <w:bottom w:val="nil"/>
              <w:right w:val="nil"/>
            </w:tcBorders>
          </w:tcPr>
          <w:p w14:paraId="07D1E0CA" w14:textId="77777777" w:rsidR="00C97100" w:rsidRDefault="00850C5C">
            <w:pPr>
              <w:spacing w:after="0" w:line="240" w:lineRule="auto"/>
              <w:rPr>
                <w:b/>
              </w:rPr>
            </w:pPr>
            <w:r>
              <w:t>PBN</w:t>
            </w:r>
          </w:p>
        </w:tc>
        <w:tc>
          <w:tcPr>
            <w:tcW w:w="1023" w:type="dxa"/>
            <w:tcBorders>
              <w:top w:val="nil"/>
              <w:left w:val="nil"/>
              <w:bottom w:val="nil"/>
              <w:right w:val="nil"/>
            </w:tcBorders>
          </w:tcPr>
          <w:p w14:paraId="19A94920" w14:textId="77777777" w:rsidR="00C97100" w:rsidRDefault="00850C5C">
            <w:pPr>
              <w:spacing w:after="0" w:line="240" w:lineRule="auto"/>
              <w:rPr>
                <w:b/>
              </w:rPr>
            </w:pPr>
            <w:r>
              <w:t>0.42</w:t>
            </w:r>
          </w:p>
        </w:tc>
        <w:tc>
          <w:tcPr>
            <w:tcW w:w="1060" w:type="dxa"/>
            <w:tcBorders>
              <w:top w:val="nil"/>
              <w:left w:val="nil"/>
              <w:bottom w:val="nil"/>
              <w:right w:val="nil"/>
            </w:tcBorders>
          </w:tcPr>
          <w:p w14:paraId="0E671CC1" w14:textId="77777777" w:rsidR="00C97100" w:rsidRDefault="00850C5C">
            <w:pPr>
              <w:spacing w:after="0" w:line="240" w:lineRule="auto"/>
              <w:rPr>
                <w:b/>
              </w:rPr>
            </w:pPr>
            <w:r>
              <w:t>1</w:t>
            </w:r>
          </w:p>
        </w:tc>
        <w:tc>
          <w:tcPr>
            <w:tcW w:w="1054" w:type="dxa"/>
            <w:tcBorders>
              <w:top w:val="nil"/>
              <w:left w:val="nil"/>
              <w:bottom w:val="nil"/>
              <w:right w:val="nil"/>
            </w:tcBorders>
          </w:tcPr>
          <w:p w14:paraId="24C6E092" w14:textId="77777777" w:rsidR="00C97100" w:rsidRDefault="00850C5C">
            <w:pPr>
              <w:spacing w:after="0" w:line="240" w:lineRule="auto"/>
              <w:rPr>
                <w:b/>
              </w:rPr>
            </w:pPr>
            <w:r>
              <w:t>-</w:t>
            </w:r>
          </w:p>
        </w:tc>
        <w:tc>
          <w:tcPr>
            <w:tcW w:w="989" w:type="dxa"/>
            <w:tcBorders>
              <w:top w:val="nil"/>
              <w:left w:val="nil"/>
              <w:bottom w:val="nil"/>
              <w:right w:val="nil"/>
            </w:tcBorders>
          </w:tcPr>
          <w:p w14:paraId="7CA20D50" w14:textId="77777777" w:rsidR="00C97100" w:rsidRDefault="00C97100">
            <w:pPr>
              <w:spacing w:after="0" w:line="240" w:lineRule="auto"/>
              <w:rPr>
                <w:b/>
              </w:rPr>
            </w:pPr>
          </w:p>
        </w:tc>
        <w:tc>
          <w:tcPr>
            <w:tcW w:w="1024" w:type="dxa"/>
            <w:tcBorders>
              <w:top w:val="nil"/>
              <w:left w:val="nil"/>
              <w:bottom w:val="nil"/>
              <w:right w:val="nil"/>
            </w:tcBorders>
          </w:tcPr>
          <w:p w14:paraId="6FE5B2D1" w14:textId="77777777" w:rsidR="00C97100" w:rsidRDefault="00850C5C">
            <w:pPr>
              <w:spacing w:after="0" w:line="240" w:lineRule="auto"/>
              <w:rPr>
                <w:b/>
              </w:rPr>
            </w:pPr>
            <w:r>
              <w:t>0.35</w:t>
            </w:r>
          </w:p>
        </w:tc>
        <w:tc>
          <w:tcPr>
            <w:tcW w:w="1060" w:type="dxa"/>
            <w:tcBorders>
              <w:top w:val="nil"/>
              <w:left w:val="nil"/>
              <w:bottom w:val="nil"/>
              <w:right w:val="nil"/>
            </w:tcBorders>
          </w:tcPr>
          <w:p w14:paraId="5A09E666" w14:textId="77777777" w:rsidR="00C97100" w:rsidRDefault="00850C5C">
            <w:pPr>
              <w:spacing w:after="0" w:line="240" w:lineRule="auto"/>
              <w:rPr>
                <w:b/>
              </w:rPr>
            </w:pPr>
            <w:r>
              <w:t>1</w:t>
            </w:r>
          </w:p>
        </w:tc>
        <w:tc>
          <w:tcPr>
            <w:tcW w:w="1054" w:type="dxa"/>
            <w:tcBorders>
              <w:top w:val="nil"/>
              <w:left w:val="nil"/>
              <w:bottom w:val="nil"/>
              <w:right w:val="nil"/>
            </w:tcBorders>
          </w:tcPr>
          <w:p w14:paraId="48D8B53D" w14:textId="77777777" w:rsidR="00C97100" w:rsidRDefault="00850C5C">
            <w:pPr>
              <w:spacing w:after="0" w:line="240" w:lineRule="auto"/>
              <w:rPr>
                <w:b/>
              </w:rPr>
            </w:pPr>
            <w:r>
              <w:t>-</w:t>
            </w:r>
          </w:p>
        </w:tc>
      </w:tr>
      <w:tr w:rsidR="00C97100" w14:paraId="6E6B59B2" w14:textId="77777777">
        <w:tc>
          <w:tcPr>
            <w:tcW w:w="1097" w:type="dxa"/>
            <w:tcBorders>
              <w:top w:val="nil"/>
              <w:left w:val="nil"/>
              <w:bottom w:val="nil"/>
              <w:right w:val="nil"/>
            </w:tcBorders>
          </w:tcPr>
          <w:p w14:paraId="725F7F55" w14:textId="77777777" w:rsidR="00C97100" w:rsidRDefault="00C97100">
            <w:pPr>
              <w:spacing w:after="0" w:line="240" w:lineRule="auto"/>
              <w:rPr>
                <w:b/>
              </w:rPr>
            </w:pPr>
          </w:p>
        </w:tc>
        <w:tc>
          <w:tcPr>
            <w:tcW w:w="988" w:type="dxa"/>
            <w:tcBorders>
              <w:top w:val="nil"/>
              <w:left w:val="nil"/>
              <w:bottom w:val="nil"/>
              <w:right w:val="nil"/>
            </w:tcBorders>
          </w:tcPr>
          <w:p w14:paraId="54A4C3D5" w14:textId="77777777" w:rsidR="00C97100" w:rsidRDefault="00850C5C">
            <w:pPr>
              <w:spacing w:after="0" w:line="240" w:lineRule="auto"/>
              <w:rPr>
                <w:b/>
              </w:rPr>
            </w:pPr>
            <w:r>
              <w:t>SBN</w:t>
            </w:r>
          </w:p>
        </w:tc>
        <w:tc>
          <w:tcPr>
            <w:tcW w:w="1023" w:type="dxa"/>
            <w:tcBorders>
              <w:top w:val="nil"/>
              <w:left w:val="nil"/>
              <w:bottom w:val="nil"/>
              <w:right w:val="nil"/>
            </w:tcBorders>
          </w:tcPr>
          <w:p w14:paraId="4FF9A835" w14:textId="77777777" w:rsidR="00C97100" w:rsidRDefault="00850C5C">
            <w:pPr>
              <w:spacing w:after="0" w:line="240" w:lineRule="auto"/>
              <w:rPr>
                <w:b/>
              </w:rPr>
            </w:pPr>
            <w:r>
              <w:t>0.42</w:t>
            </w:r>
          </w:p>
        </w:tc>
        <w:tc>
          <w:tcPr>
            <w:tcW w:w="1060" w:type="dxa"/>
            <w:tcBorders>
              <w:top w:val="nil"/>
              <w:left w:val="nil"/>
              <w:bottom w:val="nil"/>
              <w:right w:val="nil"/>
            </w:tcBorders>
          </w:tcPr>
          <w:p w14:paraId="37B6CD53" w14:textId="77777777" w:rsidR="00C97100" w:rsidRDefault="00850C5C">
            <w:pPr>
              <w:spacing w:after="0" w:line="240" w:lineRule="auto"/>
              <w:rPr>
                <w:b/>
              </w:rPr>
            </w:pPr>
            <w:r>
              <w:t>0.57</w:t>
            </w:r>
          </w:p>
        </w:tc>
        <w:tc>
          <w:tcPr>
            <w:tcW w:w="1054" w:type="dxa"/>
            <w:tcBorders>
              <w:top w:val="nil"/>
              <w:left w:val="nil"/>
              <w:bottom w:val="nil"/>
              <w:right w:val="nil"/>
            </w:tcBorders>
          </w:tcPr>
          <w:p w14:paraId="7AEFBB58" w14:textId="77777777" w:rsidR="00C97100" w:rsidRDefault="00850C5C">
            <w:pPr>
              <w:spacing w:after="0" w:line="240" w:lineRule="auto"/>
              <w:rPr>
                <w:b/>
              </w:rPr>
            </w:pPr>
            <w:r>
              <w:t>1</w:t>
            </w:r>
          </w:p>
        </w:tc>
        <w:tc>
          <w:tcPr>
            <w:tcW w:w="989" w:type="dxa"/>
            <w:tcBorders>
              <w:top w:val="nil"/>
              <w:left w:val="nil"/>
              <w:bottom w:val="nil"/>
              <w:right w:val="nil"/>
            </w:tcBorders>
          </w:tcPr>
          <w:p w14:paraId="59F32923" w14:textId="77777777" w:rsidR="00C97100" w:rsidRDefault="00C97100">
            <w:pPr>
              <w:spacing w:after="0" w:line="240" w:lineRule="auto"/>
              <w:rPr>
                <w:b/>
              </w:rPr>
            </w:pPr>
          </w:p>
        </w:tc>
        <w:tc>
          <w:tcPr>
            <w:tcW w:w="1024" w:type="dxa"/>
            <w:tcBorders>
              <w:top w:val="nil"/>
              <w:left w:val="nil"/>
              <w:bottom w:val="nil"/>
              <w:right w:val="nil"/>
            </w:tcBorders>
          </w:tcPr>
          <w:p w14:paraId="607DFB74" w14:textId="77777777" w:rsidR="00C97100" w:rsidRDefault="00850C5C">
            <w:pPr>
              <w:spacing w:after="0" w:line="240" w:lineRule="auto"/>
              <w:rPr>
                <w:b/>
              </w:rPr>
            </w:pPr>
            <w:r>
              <w:t>-</w:t>
            </w:r>
          </w:p>
        </w:tc>
        <w:tc>
          <w:tcPr>
            <w:tcW w:w="1060" w:type="dxa"/>
            <w:tcBorders>
              <w:top w:val="nil"/>
              <w:left w:val="nil"/>
              <w:bottom w:val="nil"/>
              <w:right w:val="nil"/>
            </w:tcBorders>
          </w:tcPr>
          <w:p w14:paraId="5C2485E1" w14:textId="77777777" w:rsidR="00C97100" w:rsidRDefault="00850C5C">
            <w:pPr>
              <w:spacing w:after="0" w:line="240" w:lineRule="auto"/>
              <w:rPr>
                <w:b/>
              </w:rPr>
            </w:pPr>
            <w:r>
              <w:t>-</w:t>
            </w:r>
          </w:p>
        </w:tc>
        <w:tc>
          <w:tcPr>
            <w:tcW w:w="1054" w:type="dxa"/>
            <w:tcBorders>
              <w:top w:val="nil"/>
              <w:left w:val="nil"/>
              <w:bottom w:val="nil"/>
              <w:right w:val="nil"/>
            </w:tcBorders>
          </w:tcPr>
          <w:p w14:paraId="0030E26F" w14:textId="77777777" w:rsidR="00C97100" w:rsidRDefault="00850C5C">
            <w:pPr>
              <w:spacing w:after="0" w:line="240" w:lineRule="auto"/>
              <w:rPr>
                <w:b/>
              </w:rPr>
            </w:pPr>
            <w:r>
              <w:t>1</w:t>
            </w:r>
          </w:p>
        </w:tc>
      </w:tr>
      <w:tr w:rsidR="00C97100" w14:paraId="40696B17" w14:textId="77777777">
        <w:tc>
          <w:tcPr>
            <w:tcW w:w="1097" w:type="dxa"/>
            <w:tcBorders>
              <w:top w:val="nil"/>
              <w:left w:val="nil"/>
              <w:bottom w:val="nil"/>
              <w:right w:val="nil"/>
            </w:tcBorders>
          </w:tcPr>
          <w:p w14:paraId="275CE34D" w14:textId="77777777" w:rsidR="00C97100" w:rsidRDefault="00C97100">
            <w:pPr>
              <w:spacing w:after="0" w:line="240" w:lineRule="auto"/>
              <w:rPr>
                <w:b/>
              </w:rPr>
            </w:pPr>
          </w:p>
        </w:tc>
        <w:tc>
          <w:tcPr>
            <w:tcW w:w="988" w:type="dxa"/>
            <w:tcBorders>
              <w:top w:val="nil"/>
              <w:left w:val="nil"/>
              <w:bottom w:val="nil"/>
              <w:right w:val="nil"/>
            </w:tcBorders>
          </w:tcPr>
          <w:p w14:paraId="3188B68C" w14:textId="77777777" w:rsidR="00C97100" w:rsidRDefault="00850C5C">
            <w:pPr>
              <w:spacing w:after="0" w:line="240" w:lineRule="auto"/>
              <w:rPr>
                <w:b/>
              </w:rPr>
            </w:pPr>
            <w:r>
              <w:t>PL</w:t>
            </w:r>
          </w:p>
        </w:tc>
        <w:tc>
          <w:tcPr>
            <w:tcW w:w="1023" w:type="dxa"/>
            <w:tcBorders>
              <w:top w:val="nil"/>
              <w:left w:val="nil"/>
              <w:bottom w:val="nil"/>
              <w:right w:val="nil"/>
            </w:tcBorders>
          </w:tcPr>
          <w:p w14:paraId="64CFEDD3" w14:textId="77777777" w:rsidR="00C97100" w:rsidRDefault="00850C5C">
            <w:pPr>
              <w:spacing w:after="0" w:line="240" w:lineRule="auto"/>
              <w:rPr>
                <w:b/>
              </w:rPr>
            </w:pPr>
            <w:r>
              <w:t>1</w:t>
            </w:r>
          </w:p>
        </w:tc>
        <w:tc>
          <w:tcPr>
            <w:tcW w:w="1060" w:type="dxa"/>
            <w:tcBorders>
              <w:top w:val="nil"/>
              <w:left w:val="nil"/>
              <w:bottom w:val="nil"/>
              <w:right w:val="nil"/>
            </w:tcBorders>
          </w:tcPr>
          <w:p w14:paraId="17E3B71C" w14:textId="77777777" w:rsidR="00C97100" w:rsidRDefault="00850C5C">
            <w:pPr>
              <w:spacing w:after="0" w:line="240" w:lineRule="auto"/>
              <w:rPr>
                <w:b/>
              </w:rPr>
            </w:pPr>
            <w:r>
              <w:t>-</w:t>
            </w:r>
          </w:p>
        </w:tc>
        <w:tc>
          <w:tcPr>
            <w:tcW w:w="1054" w:type="dxa"/>
            <w:tcBorders>
              <w:top w:val="nil"/>
              <w:left w:val="nil"/>
              <w:bottom w:val="nil"/>
              <w:right w:val="nil"/>
            </w:tcBorders>
          </w:tcPr>
          <w:p w14:paraId="15F45F87" w14:textId="77777777" w:rsidR="00C97100" w:rsidRDefault="00850C5C">
            <w:pPr>
              <w:spacing w:after="0" w:line="240" w:lineRule="auto"/>
              <w:rPr>
                <w:b/>
              </w:rPr>
            </w:pPr>
            <w:r>
              <w:t>-</w:t>
            </w:r>
          </w:p>
        </w:tc>
        <w:tc>
          <w:tcPr>
            <w:tcW w:w="989" w:type="dxa"/>
            <w:tcBorders>
              <w:top w:val="nil"/>
              <w:left w:val="nil"/>
              <w:bottom w:val="nil"/>
              <w:right w:val="nil"/>
            </w:tcBorders>
          </w:tcPr>
          <w:p w14:paraId="5B0173EA" w14:textId="77777777" w:rsidR="00C97100" w:rsidRDefault="00C97100">
            <w:pPr>
              <w:spacing w:after="0" w:line="240" w:lineRule="auto"/>
              <w:rPr>
                <w:b/>
              </w:rPr>
            </w:pPr>
          </w:p>
        </w:tc>
        <w:tc>
          <w:tcPr>
            <w:tcW w:w="1024" w:type="dxa"/>
            <w:tcBorders>
              <w:top w:val="nil"/>
              <w:left w:val="nil"/>
              <w:bottom w:val="nil"/>
              <w:right w:val="nil"/>
            </w:tcBorders>
          </w:tcPr>
          <w:p w14:paraId="61C8C8D9" w14:textId="77777777" w:rsidR="00C97100" w:rsidRDefault="00850C5C">
            <w:pPr>
              <w:spacing w:after="0" w:line="240" w:lineRule="auto"/>
              <w:rPr>
                <w:b/>
              </w:rPr>
            </w:pPr>
            <w:r>
              <w:t>1</w:t>
            </w:r>
          </w:p>
        </w:tc>
        <w:tc>
          <w:tcPr>
            <w:tcW w:w="1060" w:type="dxa"/>
            <w:tcBorders>
              <w:top w:val="nil"/>
              <w:left w:val="nil"/>
              <w:bottom w:val="nil"/>
              <w:right w:val="nil"/>
            </w:tcBorders>
          </w:tcPr>
          <w:p w14:paraId="6ECE1BCC" w14:textId="77777777" w:rsidR="00C97100" w:rsidRDefault="00850C5C">
            <w:pPr>
              <w:spacing w:after="0" w:line="240" w:lineRule="auto"/>
              <w:rPr>
                <w:b/>
              </w:rPr>
            </w:pPr>
            <w:r>
              <w:t>-</w:t>
            </w:r>
          </w:p>
        </w:tc>
        <w:tc>
          <w:tcPr>
            <w:tcW w:w="1054" w:type="dxa"/>
            <w:tcBorders>
              <w:top w:val="nil"/>
              <w:left w:val="nil"/>
              <w:bottom w:val="nil"/>
              <w:right w:val="nil"/>
            </w:tcBorders>
          </w:tcPr>
          <w:p w14:paraId="740D61AF" w14:textId="77777777" w:rsidR="00C97100" w:rsidRDefault="00850C5C">
            <w:pPr>
              <w:spacing w:after="0" w:line="240" w:lineRule="auto"/>
              <w:rPr>
                <w:b/>
              </w:rPr>
            </w:pPr>
            <w:r>
              <w:t>-</w:t>
            </w:r>
          </w:p>
        </w:tc>
      </w:tr>
      <w:tr w:rsidR="00C97100" w14:paraId="5FE1A539" w14:textId="77777777">
        <w:tc>
          <w:tcPr>
            <w:tcW w:w="1097" w:type="dxa"/>
            <w:tcBorders>
              <w:top w:val="nil"/>
              <w:left w:val="nil"/>
              <w:bottom w:val="nil"/>
              <w:right w:val="nil"/>
            </w:tcBorders>
          </w:tcPr>
          <w:p w14:paraId="273E1637" w14:textId="77777777" w:rsidR="00C97100" w:rsidRDefault="00850C5C">
            <w:pPr>
              <w:spacing w:after="0" w:line="240" w:lineRule="auto"/>
              <w:rPr>
                <w:b/>
              </w:rPr>
            </w:pPr>
            <w:r>
              <w:t>OVTN</w:t>
            </w:r>
          </w:p>
        </w:tc>
        <w:tc>
          <w:tcPr>
            <w:tcW w:w="988" w:type="dxa"/>
            <w:tcBorders>
              <w:top w:val="nil"/>
              <w:left w:val="nil"/>
              <w:bottom w:val="nil"/>
              <w:right w:val="nil"/>
            </w:tcBorders>
          </w:tcPr>
          <w:p w14:paraId="13E7130D" w14:textId="77777777" w:rsidR="00C97100" w:rsidRDefault="00850C5C">
            <w:pPr>
              <w:spacing w:after="0" w:line="240" w:lineRule="auto"/>
              <w:rPr>
                <w:b/>
              </w:rPr>
            </w:pPr>
            <w:r>
              <w:t>PBN</w:t>
            </w:r>
          </w:p>
        </w:tc>
        <w:tc>
          <w:tcPr>
            <w:tcW w:w="1023" w:type="dxa"/>
            <w:tcBorders>
              <w:top w:val="nil"/>
              <w:left w:val="nil"/>
              <w:bottom w:val="nil"/>
              <w:right w:val="nil"/>
            </w:tcBorders>
          </w:tcPr>
          <w:p w14:paraId="22D28FC0" w14:textId="77777777" w:rsidR="00C97100" w:rsidRDefault="00850C5C">
            <w:pPr>
              <w:spacing w:after="0" w:line="240" w:lineRule="auto"/>
              <w:rPr>
                <w:b/>
              </w:rPr>
            </w:pPr>
            <w:r>
              <w:t>0.52</w:t>
            </w:r>
          </w:p>
        </w:tc>
        <w:tc>
          <w:tcPr>
            <w:tcW w:w="1060" w:type="dxa"/>
            <w:tcBorders>
              <w:top w:val="nil"/>
              <w:left w:val="nil"/>
              <w:bottom w:val="nil"/>
              <w:right w:val="nil"/>
            </w:tcBorders>
          </w:tcPr>
          <w:p w14:paraId="02E16ACE" w14:textId="77777777" w:rsidR="00C97100" w:rsidRDefault="00850C5C">
            <w:pPr>
              <w:spacing w:after="0" w:line="240" w:lineRule="auto"/>
              <w:rPr>
                <w:b/>
              </w:rPr>
            </w:pPr>
            <w:r>
              <w:t>1</w:t>
            </w:r>
          </w:p>
        </w:tc>
        <w:tc>
          <w:tcPr>
            <w:tcW w:w="1054" w:type="dxa"/>
            <w:tcBorders>
              <w:top w:val="nil"/>
              <w:left w:val="nil"/>
              <w:bottom w:val="nil"/>
              <w:right w:val="nil"/>
            </w:tcBorders>
          </w:tcPr>
          <w:p w14:paraId="1CCB2134" w14:textId="77777777" w:rsidR="00C97100" w:rsidRDefault="00850C5C">
            <w:pPr>
              <w:spacing w:after="0" w:line="240" w:lineRule="auto"/>
              <w:rPr>
                <w:b/>
              </w:rPr>
            </w:pPr>
            <w:r>
              <w:t>-</w:t>
            </w:r>
          </w:p>
        </w:tc>
        <w:tc>
          <w:tcPr>
            <w:tcW w:w="989" w:type="dxa"/>
            <w:tcBorders>
              <w:top w:val="nil"/>
              <w:left w:val="nil"/>
              <w:bottom w:val="nil"/>
              <w:right w:val="nil"/>
            </w:tcBorders>
          </w:tcPr>
          <w:p w14:paraId="37C57C7E" w14:textId="77777777" w:rsidR="00C97100" w:rsidRDefault="00C97100">
            <w:pPr>
              <w:spacing w:after="0" w:line="240" w:lineRule="auto"/>
              <w:rPr>
                <w:b/>
              </w:rPr>
            </w:pPr>
          </w:p>
        </w:tc>
        <w:tc>
          <w:tcPr>
            <w:tcW w:w="1024" w:type="dxa"/>
            <w:tcBorders>
              <w:top w:val="nil"/>
              <w:left w:val="nil"/>
              <w:bottom w:val="nil"/>
              <w:right w:val="nil"/>
            </w:tcBorders>
          </w:tcPr>
          <w:p w14:paraId="2E45CBE3" w14:textId="77777777" w:rsidR="00C97100" w:rsidRDefault="00850C5C">
            <w:pPr>
              <w:spacing w:after="0" w:line="240" w:lineRule="auto"/>
              <w:rPr>
                <w:b/>
              </w:rPr>
            </w:pPr>
            <w:r>
              <w:t>0.58</w:t>
            </w:r>
          </w:p>
        </w:tc>
        <w:tc>
          <w:tcPr>
            <w:tcW w:w="1060" w:type="dxa"/>
            <w:tcBorders>
              <w:top w:val="nil"/>
              <w:left w:val="nil"/>
              <w:bottom w:val="nil"/>
              <w:right w:val="nil"/>
            </w:tcBorders>
          </w:tcPr>
          <w:p w14:paraId="46AB7C56" w14:textId="77777777" w:rsidR="00C97100" w:rsidRDefault="00850C5C">
            <w:pPr>
              <w:spacing w:after="0" w:line="240" w:lineRule="auto"/>
              <w:rPr>
                <w:b/>
              </w:rPr>
            </w:pPr>
            <w:r>
              <w:t>1</w:t>
            </w:r>
          </w:p>
        </w:tc>
        <w:tc>
          <w:tcPr>
            <w:tcW w:w="1054" w:type="dxa"/>
            <w:tcBorders>
              <w:top w:val="nil"/>
              <w:left w:val="nil"/>
              <w:bottom w:val="nil"/>
              <w:right w:val="nil"/>
            </w:tcBorders>
          </w:tcPr>
          <w:p w14:paraId="3BCDC3E9" w14:textId="77777777" w:rsidR="00C97100" w:rsidRDefault="00850C5C">
            <w:pPr>
              <w:spacing w:after="0" w:line="240" w:lineRule="auto"/>
              <w:rPr>
                <w:b/>
              </w:rPr>
            </w:pPr>
            <w:r>
              <w:t>-</w:t>
            </w:r>
          </w:p>
        </w:tc>
      </w:tr>
      <w:tr w:rsidR="00C97100" w14:paraId="6DCC0E4E" w14:textId="77777777">
        <w:tc>
          <w:tcPr>
            <w:tcW w:w="1097" w:type="dxa"/>
            <w:tcBorders>
              <w:top w:val="nil"/>
              <w:left w:val="nil"/>
              <w:bottom w:val="nil"/>
              <w:right w:val="nil"/>
            </w:tcBorders>
          </w:tcPr>
          <w:p w14:paraId="6E8C64E7" w14:textId="77777777" w:rsidR="00C97100" w:rsidRDefault="00C97100">
            <w:pPr>
              <w:spacing w:after="0" w:line="240" w:lineRule="auto"/>
              <w:rPr>
                <w:b/>
              </w:rPr>
            </w:pPr>
          </w:p>
        </w:tc>
        <w:tc>
          <w:tcPr>
            <w:tcW w:w="988" w:type="dxa"/>
            <w:tcBorders>
              <w:top w:val="nil"/>
              <w:left w:val="nil"/>
              <w:bottom w:val="nil"/>
              <w:right w:val="nil"/>
            </w:tcBorders>
          </w:tcPr>
          <w:p w14:paraId="1B07F306" w14:textId="77777777" w:rsidR="00C97100" w:rsidRDefault="00850C5C">
            <w:pPr>
              <w:spacing w:after="0" w:line="240" w:lineRule="auto"/>
              <w:rPr>
                <w:b/>
              </w:rPr>
            </w:pPr>
            <w:r>
              <w:t>SBN</w:t>
            </w:r>
          </w:p>
        </w:tc>
        <w:tc>
          <w:tcPr>
            <w:tcW w:w="1023" w:type="dxa"/>
            <w:tcBorders>
              <w:top w:val="nil"/>
              <w:left w:val="nil"/>
              <w:bottom w:val="nil"/>
              <w:right w:val="nil"/>
            </w:tcBorders>
          </w:tcPr>
          <w:p w14:paraId="1B02DF76" w14:textId="77777777" w:rsidR="00C97100" w:rsidRDefault="00850C5C">
            <w:pPr>
              <w:spacing w:after="0" w:line="240" w:lineRule="auto"/>
              <w:rPr>
                <w:b/>
              </w:rPr>
            </w:pPr>
            <w:r>
              <w:t>0.59</w:t>
            </w:r>
          </w:p>
        </w:tc>
        <w:tc>
          <w:tcPr>
            <w:tcW w:w="1060" w:type="dxa"/>
            <w:tcBorders>
              <w:top w:val="nil"/>
              <w:left w:val="nil"/>
              <w:bottom w:val="nil"/>
              <w:right w:val="nil"/>
            </w:tcBorders>
          </w:tcPr>
          <w:p w14:paraId="584360C5" w14:textId="77777777" w:rsidR="00C97100" w:rsidRDefault="00850C5C">
            <w:pPr>
              <w:spacing w:after="0" w:line="240" w:lineRule="auto"/>
              <w:rPr>
                <w:b/>
              </w:rPr>
            </w:pPr>
            <w:r>
              <w:t>0.58</w:t>
            </w:r>
          </w:p>
        </w:tc>
        <w:tc>
          <w:tcPr>
            <w:tcW w:w="1054" w:type="dxa"/>
            <w:tcBorders>
              <w:top w:val="nil"/>
              <w:left w:val="nil"/>
              <w:bottom w:val="nil"/>
              <w:right w:val="nil"/>
            </w:tcBorders>
          </w:tcPr>
          <w:p w14:paraId="2BE45A88" w14:textId="77777777" w:rsidR="00C97100" w:rsidRDefault="00850C5C">
            <w:pPr>
              <w:spacing w:after="0" w:line="240" w:lineRule="auto"/>
              <w:rPr>
                <w:b/>
              </w:rPr>
            </w:pPr>
            <w:r>
              <w:t>1</w:t>
            </w:r>
          </w:p>
        </w:tc>
        <w:tc>
          <w:tcPr>
            <w:tcW w:w="989" w:type="dxa"/>
            <w:tcBorders>
              <w:top w:val="nil"/>
              <w:left w:val="nil"/>
              <w:bottom w:val="nil"/>
              <w:right w:val="nil"/>
            </w:tcBorders>
          </w:tcPr>
          <w:p w14:paraId="7271DBA2" w14:textId="77777777" w:rsidR="00C97100" w:rsidRDefault="00C97100">
            <w:pPr>
              <w:spacing w:after="0" w:line="240" w:lineRule="auto"/>
              <w:rPr>
                <w:b/>
              </w:rPr>
            </w:pPr>
          </w:p>
        </w:tc>
        <w:tc>
          <w:tcPr>
            <w:tcW w:w="1024" w:type="dxa"/>
            <w:tcBorders>
              <w:top w:val="nil"/>
              <w:left w:val="nil"/>
              <w:bottom w:val="nil"/>
              <w:right w:val="nil"/>
            </w:tcBorders>
          </w:tcPr>
          <w:p w14:paraId="1503D9F4" w14:textId="77777777" w:rsidR="00C97100" w:rsidRDefault="00850C5C">
            <w:pPr>
              <w:spacing w:after="0" w:line="240" w:lineRule="auto"/>
              <w:rPr>
                <w:b/>
              </w:rPr>
            </w:pPr>
            <w:r>
              <w:t>0.72</w:t>
            </w:r>
          </w:p>
        </w:tc>
        <w:tc>
          <w:tcPr>
            <w:tcW w:w="1060" w:type="dxa"/>
            <w:tcBorders>
              <w:top w:val="nil"/>
              <w:left w:val="nil"/>
              <w:bottom w:val="nil"/>
              <w:right w:val="nil"/>
            </w:tcBorders>
          </w:tcPr>
          <w:p w14:paraId="4FCD221B" w14:textId="77777777" w:rsidR="00C97100" w:rsidRDefault="00850C5C">
            <w:pPr>
              <w:spacing w:after="0" w:line="240" w:lineRule="auto"/>
              <w:rPr>
                <w:b/>
              </w:rPr>
            </w:pPr>
            <w:r>
              <w:t>0.73</w:t>
            </w:r>
          </w:p>
        </w:tc>
        <w:tc>
          <w:tcPr>
            <w:tcW w:w="1054" w:type="dxa"/>
            <w:tcBorders>
              <w:top w:val="nil"/>
              <w:left w:val="nil"/>
              <w:bottom w:val="nil"/>
              <w:right w:val="nil"/>
            </w:tcBorders>
          </w:tcPr>
          <w:p w14:paraId="0BA2560E" w14:textId="77777777" w:rsidR="00C97100" w:rsidRDefault="00850C5C">
            <w:pPr>
              <w:spacing w:after="0" w:line="240" w:lineRule="auto"/>
              <w:rPr>
                <w:b/>
              </w:rPr>
            </w:pPr>
            <w:r>
              <w:t>1</w:t>
            </w:r>
          </w:p>
        </w:tc>
      </w:tr>
      <w:tr w:rsidR="00C97100" w14:paraId="278E5F01" w14:textId="77777777">
        <w:tc>
          <w:tcPr>
            <w:tcW w:w="1097" w:type="dxa"/>
            <w:tcBorders>
              <w:top w:val="nil"/>
              <w:left w:val="nil"/>
              <w:bottom w:val="nil"/>
              <w:right w:val="nil"/>
            </w:tcBorders>
          </w:tcPr>
          <w:p w14:paraId="484DC185" w14:textId="77777777" w:rsidR="00C97100" w:rsidRDefault="00C97100">
            <w:pPr>
              <w:spacing w:after="0" w:line="240" w:lineRule="auto"/>
              <w:rPr>
                <w:b/>
              </w:rPr>
            </w:pPr>
          </w:p>
        </w:tc>
        <w:tc>
          <w:tcPr>
            <w:tcW w:w="988" w:type="dxa"/>
            <w:tcBorders>
              <w:top w:val="nil"/>
              <w:left w:val="nil"/>
              <w:bottom w:val="nil"/>
              <w:right w:val="nil"/>
            </w:tcBorders>
          </w:tcPr>
          <w:p w14:paraId="6A05D678" w14:textId="77777777" w:rsidR="00C97100" w:rsidRDefault="00850C5C">
            <w:pPr>
              <w:spacing w:after="0" w:line="240" w:lineRule="auto"/>
              <w:rPr>
                <w:b/>
              </w:rPr>
            </w:pPr>
            <w:r>
              <w:t>PL</w:t>
            </w:r>
          </w:p>
        </w:tc>
        <w:tc>
          <w:tcPr>
            <w:tcW w:w="1023" w:type="dxa"/>
            <w:tcBorders>
              <w:top w:val="nil"/>
              <w:left w:val="nil"/>
              <w:bottom w:val="nil"/>
              <w:right w:val="nil"/>
            </w:tcBorders>
          </w:tcPr>
          <w:p w14:paraId="7D019A8C" w14:textId="77777777" w:rsidR="00C97100" w:rsidRDefault="00850C5C">
            <w:pPr>
              <w:spacing w:after="0" w:line="240" w:lineRule="auto"/>
              <w:rPr>
                <w:b/>
              </w:rPr>
            </w:pPr>
            <w:r>
              <w:t>1</w:t>
            </w:r>
          </w:p>
        </w:tc>
        <w:tc>
          <w:tcPr>
            <w:tcW w:w="1060" w:type="dxa"/>
            <w:tcBorders>
              <w:top w:val="nil"/>
              <w:left w:val="nil"/>
              <w:bottom w:val="nil"/>
              <w:right w:val="nil"/>
            </w:tcBorders>
          </w:tcPr>
          <w:p w14:paraId="4192EEB6" w14:textId="77777777" w:rsidR="00C97100" w:rsidRDefault="00850C5C">
            <w:pPr>
              <w:spacing w:after="0" w:line="240" w:lineRule="auto"/>
              <w:rPr>
                <w:b/>
              </w:rPr>
            </w:pPr>
            <w:r>
              <w:t>-</w:t>
            </w:r>
          </w:p>
        </w:tc>
        <w:tc>
          <w:tcPr>
            <w:tcW w:w="1054" w:type="dxa"/>
            <w:tcBorders>
              <w:top w:val="nil"/>
              <w:left w:val="nil"/>
              <w:bottom w:val="nil"/>
              <w:right w:val="nil"/>
            </w:tcBorders>
          </w:tcPr>
          <w:p w14:paraId="3CDC8DB7" w14:textId="77777777" w:rsidR="00C97100" w:rsidRDefault="00850C5C">
            <w:pPr>
              <w:spacing w:after="0" w:line="240" w:lineRule="auto"/>
              <w:rPr>
                <w:b/>
              </w:rPr>
            </w:pPr>
            <w:r>
              <w:t>-</w:t>
            </w:r>
          </w:p>
        </w:tc>
        <w:tc>
          <w:tcPr>
            <w:tcW w:w="989" w:type="dxa"/>
            <w:tcBorders>
              <w:top w:val="nil"/>
              <w:left w:val="nil"/>
              <w:bottom w:val="nil"/>
              <w:right w:val="nil"/>
            </w:tcBorders>
          </w:tcPr>
          <w:p w14:paraId="743577E6" w14:textId="77777777" w:rsidR="00C97100" w:rsidRDefault="00C97100">
            <w:pPr>
              <w:spacing w:after="0" w:line="240" w:lineRule="auto"/>
              <w:rPr>
                <w:b/>
              </w:rPr>
            </w:pPr>
          </w:p>
        </w:tc>
        <w:tc>
          <w:tcPr>
            <w:tcW w:w="1024" w:type="dxa"/>
            <w:tcBorders>
              <w:top w:val="nil"/>
              <w:left w:val="nil"/>
              <w:bottom w:val="nil"/>
              <w:right w:val="nil"/>
            </w:tcBorders>
          </w:tcPr>
          <w:p w14:paraId="4245AB44" w14:textId="77777777" w:rsidR="00C97100" w:rsidRDefault="00850C5C">
            <w:pPr>
              <w:spacing w:after="0" w:line="240" w:lineRule="auto"/>
              <w:rPr>
                <w:b/>
              </w:rPr>
            </w:pPr>
            <w:r>
              <w:t>1</w:t>
            </w:r>
          </w:p>
        </w:tc>
        <w:tc>
          <w:tcPr>
            <w:tcW w:w="1060" w:type="dxa"/>
            <w:tcBorders>
              <w:top w:val="nil"/>
              <w:left w:val="nil"/>
              <w:bottom w:val="nil"/>
              <w:right w:val="nil"/>
            </w:tcBorders>
          </w:tcPr>
          <w:p w14:paraId="05C81B29" w14:textId="77777777" w:rsidR="00C97100" w:rsidRDefault="00850C5C">
            <w:pPr>
              <w:spacing w:after="0" w:line="240" w:lineRule="auto"/>
              <w:rPr>
                <w:b/>
              </w:rPr>
            </w:pPr>
            <w:r>
              <w:t>-</w:t>
            </w:r>
          </w:p>
        </w:tc>
        <w:tc>
          <w:tcPr>
            <w:tcW w:w="1054" w:type="dxa"/>
            <w:tcBorders>
              <w:top w:val="nil"/>
              <w:left w:val="nil"/>
              <w:bottom w:val="nil"/>
              <w:right w:val="nil"/>
            </w:tcBorders>
          </w:tcPr>
          <w:p w14:paraId="68C6A3FF" w14:textId="77777777" w:rsidR="00C97100" w:rsidRDefault="00850C5C">
            <w:pPr>
              <w:spacing w:after="0" w:line="240" w:lineRule="auto"/>
              <w:rPr>
                <w:b/>
              </w:rPr>
            </w:pPr>
            <w:r>
              <w:t>-</w:t>
            </w:r>
          </w:p>
        </w:tc>
      </w:tr>
      <w:tr w:rsidR="00C97100" w14:paraId="15EF429B" w14:textId="77777777">
        <w:tc>
          <w:tcPr>
            <w:tcW w:w="1097" w:type="dxa"/>
            <w:tcBorders>
              <w:top w:val="nil"/>
              <w:left w:val="nil"/>
              <w:bottom w:val="nil"/>
              <w:right w:val="nil"/>
            </w:tcBorders>
          </w:tcPr>
          <w:p w14:paraId="1BDF7C63" w14:textId="77777777" w:rsidR="00C97100" w:rsidRDefault="00850C5C">
            <w:pPr>
              <w:spacing w:after="0" w:line="240" w:lineRule="auto"/>
              <w:rPr>
                <w:b/>
              </w:rPr>
            </w:pPr>
            <w:r>
              <w:t>TMPL</w:t>
            </w:r>
          </w:p>
        </w:tc>
        <w:tc>
          <w:tcPr>
            <w:tcW w:w="988" w:type="dxa"/>
            <w:tcBorders>
              <w:top w:val="nil"/>
              <w:left w:val="nil"/>
              <w:bottom w:val="nil"/>
              <w:right w:val="nil"/>
            </w:tcBorders>
          </w:tcPr>
          <w:p w14:paraId="67B39F54" w14:textId="77777777" w:rsidR="00C97100" w:rsidRDefault="00850C5C">
            <w:pPr>
              <w:spacing w:after="0" w:line="240" w:lineRule="auto"/>
              <w:rPr>
                <w:b/>
              </w:rPr>
            </w:pPr>
            <w:r>
              <w:t>PBN</w:t>
            </w:r>
          </w:p>
        </w:tc>
        <w:tc>
          <w:tcPr>
            <w:tcW w:w="1023" w:type="dxa"/>
            <w:tcBorders>
              <w:top w:val="nil"/>
              <w:left w:val="nil"/>
              <w:bottom w:val="nil"/>
              <w:right w:val="nil"/>
            </w:tcBorders>
          </w:tcPr>
          <w:p w14:paraId="70F450A6" w14:textId="77777777" w:rsidR="00C97100" w:rsidRDefault="00850C5C">
            <w:pPr>
              <w:spacing w:after="0" w:line="240" w:lineRule="auto"/>
              <w:rPr>
                <w:b/>
              </w:rPr>
            </w:pPr>
            <w:r>
              <w:t>0.35</w:t>
            </w:r>
          </w:p>
        </w:tc>
        <w:tc>
          <w:tcPr>
            <w:tcW w:w="1060" w:type="dxa"/>
            <w:tcBorders>
              <w:top w:val="nil"/>
              <w:left w:val="nil"/>
              <w:bottom w:val="nil"/>
              <w:right w:val="nil"/>
            </w:tcBorders>
          </w:tcPr>
          <w:p w14:paraId="67C6E929" w14:textId="77777777" w:rsidR="00C97100" w:rsidRDefault="00850C5C">
            <w:pPr>
              <w:spacing w:after="0" w:line="240" w:lineRule="auto"/>
              <w:rPr>
                <w:b/>
              </w:rPr>
            </w:pPr>
            <w:r>
              <w:t>1</w:t>
            </w:r>
          </w:p>
        </w:tc>
        <w:tc>
          <w:tcPr>
            <w:tcW w:w="1054" w:type="dxa"/>
            <w:tcBorders>
              <w:top w:val="nil"/>
              <w:left w:val="nil"/>
              <w:bottom w:val="nil"/>
              <w:right w:val="nil"/>
            </w:tcBorders>
          </w:tcPr>
          <w:p w14:paraId="54EBC9A5" w14:textId="77777777" w:rsidR="00C97100" w:rsidRDefault="00850C5C">
            <w:pPr>
              <w:spacing w:after="0" w:line="240" w:lineRule="auto"/>
              <w:rPr>
                <w:b/>
              </w:rPr>
            </w:pPr>
            <w:r>
              <w:t>-</w:t>
            </w:r>
          </w:p>
        </w:tc>
        <w:tc>
          <w:tcPr>
            <w:tcW w:w="989" w:type="dxa"/>
            <w:tcBorders>
              <w:top w:val="nil"/>
              <w:left w:val="nil"/>
              <w:bottom w:val="nil"/>
              <w:right w:val="nil"/>
            </w:tcBorders>
          </w:tcPr>
          <w:p w14:paraId="74A3B387" w14:textId="77777777" w:rsidR="00C97100" w:rsidRDefault="00C97100">
            <w:pPr>
              <w:spacing w:after="0" w:line="240" w:lineRule="auto"/>
              <w:rPr>
                <w:b/>
              </w:rPr>
            </w:pPr>
          </w:p>
        </w:tc>
        <w:tc>
          <w:tcPr>
            <w:tcW w:w="1024" w:type="dxa"/>
            <w:tcBorders>
              <w:top w:val="nil"/>
              <w:left w:val="nil"/>
              <w:bottom w:val="nil"/>
              <w:right w:val="nil"/>
            </w:tcBorders>
          </w:tcPr>
          <w:p w14:paraId="472B3429" w14:textId="77777777" w:rsidR="00C97100" w:rsidRDefault="00850C5C">
            <w:pPr>
              <w:spacing w:after="0" w:line="240" w:lineRule="auto"/>
              <w:rPr>
                <w:b/>
              </w:rPr>
            </w:pPr>
            <w:r>
              <w:t>0.54</w:t>
            </w:r>
          </w:p>
        </w:tc>
        <w:tc>
          <w:tcPr>
            <w:tcW w:w="1060" w:type="dxa"/>
            <w:tcBorders>
              <w:top w:val="nil"/>
              <w:left w:val="nil"/>
              <w:bottom w:val="nil"/>
              <w:right w:val="nil"/>
            </w:tcBorders>
          </w:tcPr>
          <w:p w14:paraId="5F7CD4F2" w14:textId="77777777" w:rsidR="00C97100" w:rsidRDefault="00850C5C">
            <w:pPr>
              <w:spacing w:after="0" w:line="240" w:lineRule="auto"/>
              <w:rPr>
                <w:b/>
              </w:rPr>
            </w:pPr>
            <w:r>
              <w:t>1</w:t>
            </w:r>
          </w:p>
        </w:tc>
        <w:tc>
          <w:tcPr>
            <w:tcW w:w="1054" w:type="dxa"/>
            <w:tcBorders>
              <w:top w:val="nil"/>
              <w:left w:val="nil"/>
              <w:bottom w:val="nil"/>
              <w:right w:val="nil"/>
            </w:tcBorders>
          </w:tcPr>
          <w:p w14:paraId="53022FC4" w14:textId="77777777" w:rsidR="00C97100" w:rsidRDefault="00850C5C">
            <w:pPr>
              <w:spacing w:after="0" w:line="240" w:lineRule="auto"/>
              <w:rPr>
                <w:b/>
              </w:rPr>
            </w:pPr>
            <w:r>
              <w:t>-</w:t>
            </w:r>
          </w:p>
        </w:tc>
      </w:tr>
      <w:tr w:rsidR="00C97100" w14:paraId="15C6F15C" w14:textId="77777777">
        <w:tc>
          <w:tcPr>
            <w:tcW w:w="1097" w:type="dxa"/>
            <w:tcBorders>
              <w:top w:val="nil"/>
              <w:left w:val="nil"/>
              <w:bottom w:val="nil"/>
              <w:right w:val="nil"/>
            </w:tcBorders>
          </w:tcPr>
          <w:p w14:paraId="16DAE3F7" w14:textId="77777777" w:rsidR="00C97100" w:rsidRDefault="00C97100">
            <w:pPr>
              <w:spacing w:after="0" w:line="240" w:lineRule="auto"/>
              <w:rPr>
                <w:b/>
              </w:rPr>
            </w:pPr>
          </w:p>
        </w:tc>
        <w:tc>
          <w:tcPr>
            <w:tcW w:w="988" w:type="dxa"/>
            <w:tcBorders>
              <w:top w:val="nil"/>
              <w:left w:val="nil"/>
              <w:bottom w:val="nil"/>
              <w:right w:val="nil"/>
            </w:tcBorders>
          </w:tcPr>
          <w:p w14:paraId="66684249" w14:textId="77777777" w:rsidR="00C97100" w:rsidRDefault="00850C5C">
            <w:pPr>
              <w:spacing w:after="0" w:line="240" w:lineRule="auto"/>
              <w:rPr>
                <w:b/>
              </w:rPr>
            </w:pPr>
            <w:r>
              <w:t>SBN</w:t>
            </w:r>
          </w:p>
        </w:tc>
        <w:tc>
          <w:tcPr>
            <w:tcW w:w="1023" w:type="dxa"/>
            <w:tcBorders>
              <w:top w:val="nil"/>
              <w:left w:val="nil"/>
              <w:bottom w:val="nil"/>
              <w:right w:val="nil"/>
            </w:tcBorders>
          </w:tcPr>
          <w:p w14:paraId="48C3D644" w14:textId="77777777" w:rsidR="00C97100" w:rsidRDefault="00850C5C">
            <w:pPr>
              <w:spacing w:after="0" w:line="240" w:lineRule="auto"/>
              <w:rPr>
                <w:b/>
              </w:rPr>
            </w:pPr>
            <w:r>
              <w:t>0.53</w:t>
            </w:r>
          </w:p>
        </w:tc>
        <w:tc>
          <w:tcPr>
            <w:tcW w:w="1060" w:type="dxa"/>
            <w:tcBorders>
              <w:top w:val="nil"/>
              <w:left w:val="nil"/>
              <w:bottom w:val="nil"/>
              <w:right w:val="nil"/>
            </w:tcBorders>
          </w:tcPr>
          <w:p w14:paraId="1BFFD030" w14:textId="77777777" w:rsidR="00C97100" w:rsidRDefault="00850C5C">
            <w:pPr>
              <w:spacing w:after="0" w:line="240" w:lineRule="auto"/>
              <w:rPr>
                <w:b/>
              </w:rPr>
            </w:pPr>
            <w:r>
              <w:t>0.46</w:t>
            </w:r>
          </w:p>
        </w:tc>
        <w:tc>
          <w:tcPr>
            <w:tcW w:w="1054" w:type="dxa"/>
            <w:tcBorders>
              <w:top w:val="nil"/>
              <w:left w:val="nil"/>
              <w:bottom w:val="nil"/>
              <w:right w:val="nil"/>
            </w:tcBorders>
          </w:tcPr>
          <w:p w14:paraId="3FE280FA" w14:textId="77777777" w:rsidR="00C97100" w:rsidRDefault="00850C5C">
            <w:pPr>
              <w:spacing w:after="0" w:line="240" w:lineRule="auto"/>
              <w:rPr>
                <w:b/>
              </w:rPr>
            </w:pPr>
            <w:r>
              <w:t>1</w:t>
            </w:r>
          </w:p>
        </w:tc>
        <w:tc>
          <w:tcPr>
            <w:tcW w:w="989" w:type="dxa"/>
            <w:tcBorders>
              <w:top w:val="nil"/>
              <w:left w:val="nil"/>
              <w:bottom w:val="nil"/>
              <w:right w:val="nil"/>
            </w:tcBorders>
          </w:tcPr>
          <w:p w14:paraId="6F7AD1DB" w14:textId="77777777" w:rsidR="00C97100" w:rsidRDefault="00C97100">
            <w:pPr>
              <w:spacing w:after="0" w:line="240" w:lineRule="auto"/>
              <w:rPr>
                <w:b/>
              </w:rPr>
            </w:pPr>
          </w:p>
        </w:tc>
        <w:tc>
          <w:tcPr>
            <w:tcW w:w="1024" w:type="dxa"/>
            <w:tcBorders>
              <w:top w:val="nil"/>
              <w:left w:val="nil"/>
              <w:bottom w:val="nil"/>
              <w:right w:val="nil"/>
            </w:tcBorders>
          </w:tcPr>
          <w:p w14:paraId="55D1B2FF" w14:textId="77777777" w:rsidR="00C97100" w:rsidRDefault="00850C5C">
            <w:pPr>
              <w:spacing w:after="0" w:line="240" w:lineRule="auto"/>
              <w:rPr>
                <w:b/>
              </w:rPr>
            </w:pPr>
            <w:r>
              <w:t>0.69</w:t>
            </w:r>
          </w:p>
        </w:tc>
        <w:tc>
          <w:tcPr>
            <w:tcW w:w="1060" w:type="dxa"/>
            <w:tcBorders>
              <w:top w:val="nil"/>
              <w:left w:val="nil"/>
              <w:bottom w:val="nil"/>
              <w:right w:val="nil"/>
            </w:tcBorders>
          </w:tcPr>
          <w:p w14:paraId="68CCC4F7" w14:textId="77777777" w:rsidR="00C97100" w:rsidRDefault="00850C5C">
            <w:pPr>
              <w:spacing w:after="0" w:line="240" w:lineRule="auto"/>
              <w:rPr>
                <w:b/>
              </w:rPr>
            </w:pPr>
            <w:r>
              <w:t>0.63</w:t>
            </w:r>
          </w:p>
        </w:tc>
        <w:tc>
          <w:tcPr>
            <w:tcW w:w="1054" w:type="dxa"/>
            <w:tcBorders>
              <w:top w:val="nil"/>
              <w:left w:val="nil"/>
              <w:bottom w:val="nil"/>
              <w:right w:val="nil"/>
            </w:tcBorders>
          </w:tcPr>
          <w:p w14:paraId="12AD19E4" w14:textId="77777777" w:rsidR="00C97100" w:rsidRDefault="00850C5C">
            <w:pPr>
              <w:spacing w:after="0" w:line="240" w:lineRule="auto"/>
              <w:rPr>
                <w:b/>
              </w:rPr>
            </w:pPr>
            <w:r>
              <w:t>1</w:t>
            </w:r>
          </w:p>
        </w:tc>
      </w:tr>
      <w:tr w:rsidR="00C97100" w14:paraId="664EA205" w14:textId="77777777">
        <w:tc>
          <w:tcPr>
            <w:tcW w:w="1097" w:type="dxa"/>
            <w:tcBorders>
              <w:top w:val="nil"/>
              <w:left w:val="nil"/>
              <w:bottom w:val="nil"/>
              <w:right w:val="nil"/>
            </w:tcBorders>
          </w:tcPr>
          <w:p w14:paraId="0C260C60" w14:textId="77777777" w:rsidR="00C97100" w:rsidRDefault="00C97100">
            <w:pPr>
              <w:spacing w:after="0" w:line="240" w:lineRule="auto"/>
              <w:rPr>
                <w:b/>
              </w:rPr>
            </w:pPr>
          </w:p>
        </w:tc>
        <w:tc>
          <w:tcPr>
            <w:tcW w:w="988" w:type="dxa"/>
            <w:tcBorders>
              <w:top w:val="nil"/>
              <w:left w:val="nil"/>
              <w:bottom w:val="nil"/>
              <w:right w:val="nil"/>
            </w:tcBorders>
          </w:tcPr>
          <w:p w14:paraId="2AB569F6" w14:textId="77777777" w:rsidR="00C97100" w:rsidRDefault="00850C5C">
            <w:pPr>
              <w:spacing w:after="0" w:line="240" w:lineRule="auto"/>
              <w:rPr>
                <w:b/>
              </w:rPr>
            </w:pPr>
            <w:r>
              <w:t>PL</w:t>
            </w:r>
          </w:p>
        </w:tc>
        <w:tc>
          <w:tcPr>
            <w:tcW w:w="1023" w:type="dxa"/>
            <w:tcBorders>
              <w:top w:val="nil"/>
              <w:left w:val="nil"/>
              <w:bottom w:val="nil"/>
              <w:right w:val="nil"/>
            </w:tcBorders>
          </w:tcPr>
          <w:p w14:paraId="0CAEC6DB" w14:textId="77777777" w:rsidR="00C97100" w:rsidRDefault="00850C5C">
            <w:pPr>
              <w:spacing w:after="0" w:line="240" w:lineRule="auto"/>
              <w:rPr>
                <w:b/>
              </w:rPr>
            </w:pPr>
            <w:r>
              <w:t>1</w:t>
            </w:r>
          </w:p>
        </w:tc>
        <w:tc>
          <w:tcPr>
            <w:tcW w:w="1060" w:type="dxa"/>
            <w:tcBorders>
              <w:top w:val="nil"/>
              <w:left w:val="nil"/>
              <w:bottom w:val="nil"/>
              <w:right w:val="nil"/>
            </w:tcBorders>
          </w:tcPr>
          <w:p w14:paraId="280F73C9" w14:textId="77777777" w:rsidR="00C97100" w:rsidRDefault="00850C5C">
            <w:pPr>
              <w:spacing w:after="0" w:line="240" w:lineRule="auto"/>
              <w:rPr>
                <w:b/>
              </w:rPr>
            </w:pPr>
            <w:r>
              <w:t>-</w:t>
            </w:r>
          </w:p>
        </w:tc>
        <w:tc>
          <w:tcPr>
            <w:tcW w:w="1054" w:type="dxa"/>
            <w:tcBorders>
              <w:top w:val="nil"/>
              <w:left w:val="nil"/>
              <w:bottom w:val="nil"/>
              <w:right w:val="nil"/>
            </w:tcBorders>
          </w:tcPr>
          <w:p w14:paraId="73D9B0A5" w14:textId="77777777" w:rsidR="00C97100" w:rsidRDefault="00850C5C">
            <w:pPr>
              <w:spacing w:after="0" w:line="240" w:lineRule="auto"/>
              <w:rPr>
                <w:b/>
              </w:rPr>
            </w:pPr>
            <w:r>
              <w:t>-</w:t>
            </w:r>
          </w:p>
        </w:tc>
        <w:tc>
          <w:tcPr>
            <w:tcW w:w="989" w:type="dxa"/>
            <w:tcBorders>
              <w:top w:val="nil"/>
              <w:left w:val="nil"/>
              <w:bottom w:val="nil"/>
              <w:right w:val="nil"/>
            </w:tcBorders>
          </w:tcPr>
          <w:p w14:paraId="015AA6DA" w14:textId="77777777" w:rsidR="00C97100" w:rsidRDefault="00C97100">
            <w:pPr>
              <w:spacing w:after="0" w:line="240" w:lineRule="auto"/>
              <w:rPr>
                <w:b/>
              </w:rPr>
            </w:pPr>
          </w:p>
        </w:tc>
        <w:tc>
          <w:tcPr>
            <w:tcW w:w="1024" w:type="dxa"/>
            <w:tcBorders>
              <w:top w:val="nil"/>
              <w:left w:val="nil"/>
              <w:bottom w:val="nil"/>
              <w:right w:val="nil"/>
            </w:tcBorders>
          </w:tcPr>
          <w:p w14:paraId="0DBFA4E2" w14:textId="77777777" w:rsidR="00C97100" w:rsidRDefault="00850C5C">
            <w:pPr>
              <w:spacing w:after="0" w:line="240" w:lineRule="auto"/>
              <w:rPr>
                <w:b/>
              </w:rPr>
            </w:pPr>
            <w:r>
              <w:t>1</w:t>
            </w:r>
          </w:p>
        </w:tc>
        <w:tc>
          <w:tcPr>
            <w:tcW w:w="1060" w:type="dxa"/>
            <w:tcBorders>
              <w:top w:val="nil"/>
              <w:left w:val="nil"/>
              <w:bottom w:val="nil"/>
              <w:right w:val="nil"/>
            </w:tcBorders>
          </w:tcPr>
          <w:p w14:paraId="0C25219C" w14:textId="77777777" w:rsidR="00C97100" w:rsidRDefault="00850C5C">
            <w:pPr>
              <w:spacing w:after="0" w:line="240" w:lineRule="auto"/>
              <w:rPr>
                <w:b/>
              </w:rPr>
            </w:pPr>
            <w:r>
              <w:t>-</w:t>
            </w:r>
          </w:p>
        </w:tc>
        <w:tc>
          <w:tcPr>
            <w:tcW w:w="1054" w:type="dxa"/>
            <w:tcBorders>
              <w:top w:val="nil"/>
              <w:left w:val="nil"/>
              <w:bottom w:val="nil"/>
              <w:right w:val="nil"/>
            </w:tcBorders>
          </w:tcPr>
          <w:p w14:paraId="078722CC" w14:textId="77777777" w:rsidR="00C97100" w:rsidRDefault="00850C5C">
            <w:pPr>
              <w:spacing w:after="0" w:line="240" w:lineRule="auto"/>
              <w:rPr>
                <w:b/>
              </w:rPr>
            </w:pPr>
            <w:r>
              <w:t>-</w:t>
            </w:r>
          </w:p>
        </w:tc>
      </w:tr>
      <w:tr w:rsidR="00C97100" w14:paraId="1C8D409F" w14:textId="77777777">
        <w:tc>
          <w:tcPr>
            <w:tcW w:w="1097" w:type="dxa"/>
            <w:tcBorders>
              <w:top w:val="nil"/>
              <w:left w:val="nil"/>
              <w:bottom w:val="nil"/>
              <w:right w:val="nil"/>
            </w:tcBorders>
          </w:tcPr>
          <w:p w14:paraId="71AA7AF5" w14:textId="77777777" w:rsidR="00C97100" w:rsidRDefault="00850C5C">
            <w:pPr>
              <w:spacing w:after="0" w:line="240" w:lineRule="auto"/>
              <w:rPr>
                <w:b/>
              </w:rPr>
            </w:pPr>
            <w:r>
              <w:t>PKLE</w:t>
            </w:r>
          </w:p>
        </w:tc>
        <w:tc>
          <w:tcPr>
            <w:tcW w:w="988" w:type="dxa"/>
            <w:tcBorders>
              <w:top w:val="nil"/>
              <w:left w:val="nil"/>
              <w:bottom w:val="nil"/>
              <w:right w:val="nil"/>
            </w:tcBorders>
          </w:tcPr>
          <w:p w14:paraId="343C0922" w14:textId="77777777" w:rsidR="00C97100" w:rsidRDefault="00850C5C">
            <w:pPr>
              <w:spacing w:after="0" w:line="240" w:lineRule="auto"/>
              <w:rPr>
                <w:b/>
              </w:rPr>
            </w:pPr>
            <w:r>
              <w:t>PBN</w:t>
            </w:r>
          </w:p>
        </w:tc>
        <w:tc>
          <w:tcPr>
            <w:tcW w:w="1023" w:type="dxa"/>
            <w:tcBorders>
              <w:top w:val="nil"/>
              <w:left w:val="nil"/>
              <w:bottom w:val="nil"/>
              <w:right w:val="nil"/>
            </w:tcBorders>
          </w:tcPr>
          <w:p w14:paraId="7E372834" w14:textId="77777777" w:rsidR="00C97100" w:rsidRDefault="00850C5C">
            <w:pPr>
              <w:spacing w:after="0" w:line="240" w:lineRule="auto"/>
              <w:rPr>
                <w:b/>
              </w:rPr>
            </w:pPr>
            <w:r>
              <w:t>0.27</w:t>
            </w:r>
          </w:p>
        </w:tc>
        <w:tc>
          <w:tcPr>
            <w:tcW w:w="1060" w:type="dxa"/>
            <w:tcBorders>
              <w:top w:val="nil"/>
              <w:left w:val="nil"/>
              <w:bottom w:val="nil"/>
              <w:right w:val="nil"/>
            </w:tcBorders>
          </w:tcPr>
          <w:p w14:paraId="250E3E57" w14:textId="77777777" w:rsidR="00C97100" w:rsidRDefault="00850C5C">
            <w:pPr>
              <w:spacing w:after="0" w:line="240" w:lineRule="auto"/>
              <w:rPr>
                <w:b/>
              </w:rPr>
            </w:pPr>
            <w:r>
              <w:t>1</w:t>
            </w:r>
          </w:p>
        </w:tc>
        <w:tc>
          <w:tcPr>
            <w:tcW w:w="1054" w:type="dxa"/>
            <w:tcBorders>
              <w:top w:val="nil"/>
              <w:left w:val="nil"/>
              <w:bottom w:val="nil"/>
              <w:right w:val="nil"/>
            </w:tcBorders>
          </w:tcPr>
          <w:p w14:paraId="2E7A555D" w14:textId="77777777" w:rsidR="00C97100" w:rsidRDefault="00850C5C">
            <w:pPr>
              <w:spacing w:after="0" w:line="240" w:lineRule="auto"/>
              <w:rPr>
                <w:b/>
              </w:rPr>
            </w:pPr>
            <w:r>
              <w:t>-</w:t>
            </w:r>
          </w:p>
        </w:tc>
        <w:tc>
          <w:tcPr>
            <w:tcW w:w="989" w:type="dxa"/>
            <w:tcBorders>
              <w:top w:val="nil"/>
              <w:left w:val="nil"/>
              <w:bottom w:val="nil"/>
              <w:right w:val="nil"/>
            </w:tcBorders>
          </w:tcPr>
          <w:p w14:paraId="2629AEBF" w14:textId="77777777" w:rsidR="00C97100" w:rsidRDefault="00C97100">
            <w:pPr>
              <w:spacing w:after="0" w:line="240" w:lineRule="auto"/>
              <w:rPr>
                <w:b/>
              </w:rPr>
            </w:pPr>
          </w:p>
        </w:tc>
        <w:tc>
          <w:tcPr>
            <w:tcW w:w="1024" w:type="dxa"/>
            <w:tcBorders>
              <w:top w:val="nil"/>
              <w:left w:val="nil"/>
              <w:bottom w:val="nil"/>
              <w:right w:val="nil"/>
            </w:tcBorders>
          </w:tcPr>
          <w:p w14:paraId="2821A6B0" w14:textId="77777777" w:rsidR="00C97100" w:rsidRDefault="00850C5C">
            <w:pPr>
              <w:spacing w:after="0" w:line="240" w:lineRule="auto"/>
              <w:rPr>
                <w:b/>
              </w:rPr>
            </w:pPr>
            <w:r>
              <w:t>0.61</w:t>
            </w:r>
          </w:p>
        </w:tc>
        <w:tc>
          <w:tcPr>
            <w:tcW w:w="1060" w:type="dxa"/>
            <w:tcBorders>
              <w:top w:val="nil"/>
              <w:left w:val="nil"/>
              <w:bottom w:val="nil"/>
              <w:right w:val="nil"/>
            </w:tcBorders>
          </w:tcPr>
          <w:p w14:paraId="2E04647D" w14:textId="77777777" w:rsidR="00C97100" w:rsidRDefault="00850C5C">
            <w:pPr>
              <w:spacing w:after="0" w:line="240" w:lineRule="auto"/>
              <w:rPr>
                <w:b/>
              </w:rPr>
            </w:pPr>
            <w:r>
              <w:t>1</w:t>
            </w:r>
          </w:p>
        </w:tc>
        <w:tc>
          <w:tcPr>
            <w:tcW w:w="1054" w:type="dxa"/>
            <w:tcBorders>
              <w:top w:val="nil"/>
              <w:left w:val="nil"/>
              <w:bottom w:val="nil"/>
              <w:right w:val="nil"/>
            </w:tcBorders>
          </w:tcPr>
          <w:p w14:paraId="798FCBE0" w14:textId="77777777" w:rsidR="00C97100" w:rsidRDefault="00850C5C">
            <w:pPr>
              <w:spacing w:after="0" w:line="240" w:lineRule="auto"/>
              <w:rPr>
                <w:b/>
              </w:rPr>
            </w:pPr>
            <w:r>
              <w:t>-</w:t>
            </w:r>
          </w:p>
        </w:tc>
      </w:tr>
      <w:tr w:rsidR="00C97100" w14:paraId="1A13B81B" w14:textId="77777777">
        <w:tc>
          <w:tcPr>
            <w:tcW w:w="1097" w:type="dxa"/>
            <w:tcBorders>
              <w:top w:val="nil"/>
              <w:left w:val="nil"/>
              <w:bottom w:val="nil"/>
              <w:right w:val="nil"/>
            </w:tcBorders>
          </w:tcPr>
          <w:p w14:paraId="71F4CB22" w14:textId="77777777" w:rsidR="00C97100" w:rsidRDefault="00C97100">
            <w:pPr>
              <w:spacing w:after="0" w:line="240" w:lineRule="auto"/>
              <w:rPr>
                <w:b/>
              </w:rPr>
            </w:pPr>
          </w:p>
        </w:tc>
        <w:tc>
          <w:tcPr>
            <w:tcW w:w="988" w:type="dxa"/>
            <w:tcBorders>
              <w:top w:val="nil"/>
              <w:left w:val="nil"/>
              <w:bottom w:val="nil"/>
              <w:right w:val="nil"/>
            </w:tcBorders>
          </w:tcPr>
          <w:p w14:paraId="5721BA1B" w14:textId="77777777" w:rsidR="00C97100" w:rsidRDefault="00850C5C">
            <w:pPr>
              <w:spacing w:after="0" w:line="240" w:lineRule="auto"/>
              <w:rPr>
                <w:b/>
              </w:rPr>
            </w:pPr>
            <w:r>
              <w:t>SBN</w:t>
            </w:r>
          </w:p>
        </w:tc>
        <w:tc>
          <w:tcPr>
            <w:tcW w:w="1023" w:type="dxa"/>
            <w:tcBorders>
              <w:top w:val="nil"/>
              <w:left w:val="nil"/>
              <w:bottom w:val="nil"/>
              <w:right w:val="nil"/>
            </w:tcBorders>
          </w:tcPr>
          <w:p w14:paraId="43ED873C" w14:textId="77777777" w:rsidR="00C97100" w:rsidRDefault="00850C5C">
            <w:pPr>
              <w:spacing w:after="0" w:line="240" w:lineRule="auto"/>
              <w:rPr>
                <w:b/>
              </w:rPr>
            </w:pPr>
            <w:r>
              <w:t>0.21</w:t>
            </w:r>
          </w:p>
        </w:tc>
        <w:tc>
          <w:tcPr>
            <w:tcW w:w="1060" w:type="dxa"/>
            <w:tcBorders>
              <w:top w:val="nil"/>
              <w:left w:val="nil"/>
              <w:bottom w:val="nil"/>
              <w:right w:val="nil"/>
            </w:tcBorders>
          </w:tcPr>
          <w:p w14:paraId="0A69D215" w14:textId="77777777" w:rsidR="00C97100" w:rsidRDefault="00850C5C">
            <w:pPr>
              <w:spacing w:after="0" w:line="240" w:lineRule="auto"/>
              <w:rPr>
                <w:b/>
              </w:rPr>
            </w:pPr>
            <w:r>
              <w:t>0.51</w:t>
            </w:r>
          </w:p>
        </w:tc>
        <w:tc>
          <w:tcPr>
            <w:tcW w:w="1054" w:type="dxa"/>
            <w:tcBorders>
              <w:top w:val="nil"/>
              <w:left w:val="nil"/>
              <w:bottom w:val="nil"/>
              <w:right w:val="nil"/>
            </w:tcBorders>
          </w:tcPr>
          <w:p w14:paraId="18AD1578" w14:textId="77777777" w:rsidR="00C97100" w:rsidRDefault="00850C5C">
            <w:pPr>
              <w:spacing w:after="0" w:line="240" w:lineRule="auto"/>
              <w:rPr>
                <w:b/>
              </w:rPr>
            </w:pPr>
            <w:r>
              <w:t>1</w:t>
            </w:r>
          </w:p>
        </w:tc>
        <w:tc>
          <w:tcPr>
            <w:tcW w:w="989" w:type="dxa"/>
            <w:tcBorders>
              <w:top w:val="nil"/>
              <w:left w:val="nil"/>
              <w:bottom w:val="nil"/>
              <w:right w:val="nil"/>
            </w:tcBorders>
          </w:tcPr>
          <w:p w14:paraId="431D6C05" w14:textId="77777777" w:rsidR="00C97100" w:rsidRDefault="00C97100">
            <w:pPr>
              <w:spacing w:after="0" w:line="240" w:lineRule="auto"/>
              <w:rPr>
                <w:b/>
              </w:rPr>
            </w:pPr>
          </w:p>
        </w:tc>
        <w:tc>
          <w:tcPr>
            <w:tcW w:w="1024" w:type="dxa"/>
            <w:tcBorders>
              <w:top w:val="nil"/>
              <w:left w:val="nil"/>
              <w:bottom w:val="nil"/>
              <w:right w:val="nil"/>
            </w:tcBorders>
          </w:tcPr>
          <w:p w14:paraId="5AC5C3F9" w14:textId="77777777" w:rsidR="00C97100" w:rsidRDefault="00850C5C">
            <w:pPr>
              <w:spacing w:after="0" w:line="240" w:lineRule="auto"/>
              <w:rPr>
                <w:b/>
              </w:rPr>
            </w:pPr>
            <w:r>
              <w:t>0.47</w:t>
            </w:r>
          </w:p>
        </w:tc>
        <w:tc>
          <w:tcPr>
            <w:tcW w:w="1060" w:type="dxa"/>
            <w:tcBorders>
              <w:top w:val="nil"/>
              <w:left w:val="nil"/>
              <w:bottom w:val="nil"/>
              <w:right w:val="nil"/>
            </w:tcBorders>
          </w:tcPr>
          <w:p w14:paraId="6FFBFE39" w14:textId="77777777" w:rsidR="00C97100" w:rsidRDefault="00850C5C">
            <w:pPr>
              <w:spacing w:after="0" w:line="240" w:lineRule="auto"/>
              <w:rPr>
                <w:b/>
              </w:rPr>
            </w:pPr>
            <w:r>
              <w:t>0.74</w:t>
            </w:r>
          </w:p>
        </w:tc>
        <w:tc>
          <w:tcPr>
            <w:tcW w:w="1054" w:type="dxa"/>
            <w:tcBorders>
              <w:top w:val="nil"/>
              <w:left w:val="nil"/>
              <w:bottom w:val="nil"/>
              <w:right w:val="nil"/>
            </w:tcBorders>
          </w:tcPr>
          <w:p w14:paraId="3154B796" w14:textId="77777777" w:rsidR="00C97100" w:rsidRDefault="00850C5C">
            <w:pPr>
              <w:spacing w:after="0" w:line="240" w:lineRule="auto"/>
              <w:rPr>
                <w:b/>
              </w:rPr>
            </w:pPr>
            <w:r>
              <w:t>1</w:t>
            </w:r>
          </w:p>
        </w:tc>
      </w:tr>
      <w:tr w:rsidR="00C97100" w14:paraId="5147D32B" w14:textId="77777777">
        <w:tc>
          <w:tcPr>
            <w:tcW w:w="1097" w:type="dxa"/>
            <w:tcBorders>
              <w:top w:val="nil"/>
              <w:left w:val="nil"/>
              <w:bottom w:val="nil"/>
              <w:right w:val="nil"/>
            </w:tcBorders>
          </w:tcPr>
          <w:p w14:paraId="018AA9A5" w14:textId="77777777" w:rsidR="00C97100" w:rsidRDefault="00C97100">
            <w:pPr>
              <w:spacing w:after="0" w:line="240" w:lineRule="auto"/>
              <w:rPr>
                <w:b/>
              </w:rPr>
            </w:pPr>
          </w:p>
        </w:tc>
        <w:tc>
          <w:tcPr>
            <w:tcW w:w="988" w:type="dxa"/>
            <w:tcBorders>
              <w:top w:val="nil"/>
              <w:left w:val="nil"/>
              <w:bottom w:val="nil"/>
              <w:right w:val="nil"/>
            </w:tcBorders>
          </w:tcPr>
          <w:p w14:paraId="3F9ADD82" w14:textId="77777777" w:rsidR="00C97100" w:rsidRDefault="00850C5C">
            <w:pPr>
              <w:spacing w:after="0" w:line="240" w:lineRule="auto"/>
              <w:rPr>
                <w:b/>
              </w:rPr>
            </w:pPr>
            <w:r>
              <w:t>PL</w:t>
            </w:r>
          </w:p>
        </w:tc>
        <w:tc>
          <w:tcPr>
            <w:tcW w:w="1023" w:type="dxa"/>
            <w:tcBorders>
              <w:top w:val="nil"/>
              <w:left w:val="nil"/>
              <w:bottom w:val="nil"/>
              <w:right w:val="nil"/>
            </w:tcBorders>
          </w:tcPr>
          <w:p w14:paraId="33309168" w14:textId="77777777" w:rsidR="00C97100" w:rsidRDefault="00850C5C">
            <w:pPr>
              <w:spacing w:after="0" w:line="240" w:lineRule="auto"/>
              <w:rPr>
                <w:b/>
              </w:rPr>
            </w:pPr>
            <w:r>
              <w:t>1</w:t>
            </w:r>
          </w:p>
        </w:tc>
        <w:tc>
          <w:tcPr>
            <w:tcW w:w="1060" w:type="dxa"/>
            <w:tcBorders>
              <w:top w:val="nil"/>
              <w:left w:val="nil"/>
              <w:bottom w:val="nil"/>
              <w:right w:val="nil"/>
            </w:tcBorders>
          </w:tcPr>
          <w:p w14:paraId="6947052A" w14:textId="77777777" w:rsidR="00C97100" w:rsidRDefault="00850C5C">
            <w:pPr>
              <w:spacing w:after="0" w:line="240" w:lineRule="auto"/>
              <w:rPr>
                <w:b/>
              </w:rPr>
            </w:pPr>
            <w:r>
              <w:t>-</w:t>
            </w:r>
          </w:p>
        </w:tc>
        <w:tc>
          <w:tcPr>
            <w:tcW w:w="1054" w:type="dxa"/>
            <w:tcBorders>
              <w:top w:val="nil"/>
              <w:left w:val="nil"/>
              <w:bottom w:val="nil"/>
              <w:right w:val="nil"/>
            </w:tcBorders>
          </w:tcPr>
          <w:p w14:paraId="649E19E9" w14:textId="77777777" w:rsidR="00C97100" w:rsidRDefault="00850C5C">
            <w:pPr>
              <w:spacing w:after="0" w:line="240" w:lineRule="auto"/>
              <w:rPr>
                <w:b/>
              </w:rPr>
            </w:pPr>
            <w:r>
              <w:t>-</w:t>
            </w:r>
          </w:p>
        </w:tc>
        <w:tc>
          <w:tcPr>
            <w:tcW w:w="989" w:type="dxa"/>
            <w:tcBorders>
              <w:top w:val="nil"/>
              <w:left w:val="nil"/>
              <w:bottom w:val="nil"/>
              <w:right w:val="nil"/>
            </w:tcBorders>
          </w:tcPr>
          <w:p w14:paraId="2054F0F0" w14:textId="77777777" w:rsidR="00C97100" w:rsidRDefault="00C97100">
            <w:pPr>
              <w:spacing w:after="0" w:line="240" w:lineRule="auto"/>
              <w:rPr>
                <w:b/>
              </w:rPr>
            </w:pPr>
          </w:p>
        </w:tc>
        <w:tc>
          <w:tcPr>
            <w:tcW w:w="1024" w:type="dxa"/>
            <w:tcBorders>
              <w:top w:val="nil"/>
              <w:left w:val="nil"/>
              <w:bottom w:val="nil"/>
              <w:right w:val="nil"/>
            </w:tcBorders>
          </w:tcPr>
          <w:p w14:paraId="75ABF33D" w14:textId="77777777" w:rsidR="00C97100" w:rsidRDefault="00850C5C">
            <w:pPr>
              <w:spacing w:after="0" w:line="240" w:lineRule="auto"/>
              <w:rPr>
                <w:b/>
              </w:rPr>
            </w:pPr>
            <w:r>
              <w:t>1</w:t>
            </w:r>
          </w:p>
        </w:tc>
        <w:tc>
          <w:tcPr>
            <w:tcW w:w="1060" w:type="dxa"/>
            <w:tcBorders>
              <w:top w:val="nil"/>
              <w:left w:val="nil"/>
              <w:bottom w:val="nil"/>
              <w:right w:val="nil"/>
            </w:tcBorders>
          </w:tcPr>
          <w:p w14:paraId="609F5302" w14:textId="77777777" w:rsidR="00C97100" w:rsidRDefault="00850C5C">
            <w:pPr>
              <w:spacing w:after="0" w:line="240" w:lineRule="auto"/>
              <w:rPr>
                <w:b/>
              </w:rPr>
            </w:pPr>
            <w:r>
              <w:t>-</w:t>
            </w:r>
          </w:p>
        </w:tc>
        <w:tc>
          <w:tcPr>
            <w:tcW w:w="1054" w:type="dxa"/>
            <w:tcBorders>
              <w:top w:val="nil"/>
              <w:left w:val="nil"/>
              <w:bottom w:val="nil"/>
              <w:right w:val="nil"/>
            </w:tcBorders>
          </w:tcPr>
          <w:p w14:paraId="5B406AA3" w14:textId="77777777" w:rsidR="00C97100" w:rsidRDefault="00850C5C">
            <w:pPr>
              <w:spacing w:after="0" w:line="240" w:lineRule="auto"/>
              <w:rPr>
                <w:b/>
              </w:rPr>
            </w:pPr>
            <w:r>
              <w:t>-</w:t>
            </w:r>
          </w:p>
        </w:tc>
      </w:tr>
      <w:tr w:rsidR="00C97100" w14:paraId="5397654C" w14:textId="77777777">
        <w:tc>
          <w:tcPr>
            <w:tcW w:w="1097" w:type="dxa"/>
            <w:tcBorders>
              <w:top w:val="nil"/>
              <w:left w:val="nil"/>
              <w:bottom w:val="nil"/>
              <w:right w:val="nil"/>
            </w:tcBorders>
          </w:tcPr>
          <w:p w14:paraId="4B7CFE4C" w14:textId="77777777" w:rsidR="00C97100" w:rsidRDefault="00850C5C">
            <w:pPr>
              <w:spacing w:after="0" w:line="240" w:lineRule="auto"/>
              <w:rPr>
                <w:b/>
              </w:rPr>
            </w:pPr>
            <w:r>
              <w:t>KING</w:t>
            </w:r>
          </w:p>
        </w:tc>
        <w:tc>
          <w:tcPr>
            <w:tcW w:w="988" w:type="dxa"/>
            <w:tcBorders>
              <w:top w:val="nil"/>
              <w:left w:val="nil"/>
              <w:bottom w:val="nil"/>
              <w:right w:val="nil"/>
            </w:tcBorders>
          </w:tcPr>
          <w:p w14:paraId="1534961C" w14:textId="77777777" w:rsidR="00C97100" w:rsidRDefault="00850C5C">
            <w:pPr>
              <w:spacing w:after="0" w:line="240" w:lineRule="auto"/>
              <w:rPr>
                <w:b/>
              </w:rPr>
            </w:pPr>
            <w:r>
              <w:t>PBN</w:t>
            </w:r>
          </w:p>
        </w:tc>
        <w:tc>
          <w:tcPr>
            <w:tcW w:w="1023" w:type="dxa"/>
            <w:tcBorders>
              <w:top w:val="nil"/>
              <w:left w:val="nil"/>
              <w:bottom w:val="nil"/>
              <w:right w:val="nil"/>
            </w:tcBorders>
          </w:tcPr>
          <w:p w14:paraId="1D6F6440" w14:textId="77777777" w:rsidR="00C97100" w:rsidRDefault="00850C5C">
            <w:pPr>
              <w:spacing w:after="0" w:line="240" w:lineRule="auto"/>
              <w:rPr>
                <w:b/>
              </w:rPr>
            </w:pPr>
            <w:r>
              <w:t>0.52</w:t>
            </w:r>
          </w:p>
        </w:tc>
        <w:tc>
          <w:tcPr>
            <w:tcW w:w="1060" w:type="dxa"/>
            <w:tcBorders>
              <w:top w:val="nil"/>
              <w:left w:val="nil"/>
              <w:bottom w:val="nil"/>
              <w:right w:val="nil"/>
            </w:tcBorders>
          </w:tcPr>
          <w:p w14:paraId="5565A7F1" w14:textId="77777777" w:rsidR="00C97100" w:rsidRDefault="00850C5C">
            <w:pPr>
              <w:spacing w:after="0" w:line="240" w:lineRule="auto"/>
              <w:rPr>
                <w:b/>
              </w:rPr>
            </w:pPr>
            <w:r>
              <w:t>1</w:t>
            </w:r>
          </w:p>
        </w:tc>
        <w:tc>
          <w:tcPr>
            <w:tcW w:w="1054" w:type="dxa"/>
            <w:tcBorders>
              <w:top w:val="nil"/>
              <w:left w:val="nil"/>
              <w:bottom w:val="nil"/>
              <w:right w:val="nil"/>
            </w:tcBorders>
          </w:tcPr>
          <w:p w14:paraId="37E8A756" w14:textId="77777777" w:rsidR="00C97100" w:rsidRDefault="00850C5C">
            <w:pPr>
              <w:spacing w:after="0" w:line="240" w:lineRule="auto"/>
              <w:rPr>
                <w:b/>
              </w:rPr>
            </w:pPr>
            <w:r>
              <w:t>-</w:t>
            </w:r>
          </w:p>
        </w:tc>
        <w:tc>
          <w:tcPr>
            <w:tcW w:w="989" w:type="dxa"/>
            <w:tcBorders>
              <w:top w:val="nil"/>
              <w:left w:val="nil"/>
              <w:bottom w:val="nil"/>
              <w:right w:val="nil"/>
            </w:tcBorders>
          </w:tcPr>
          <w:p w14:paraId="73685F76" w14:textId="77777777" w:rsidR="00C97100" w:rsidRDefault="00C97100">
            <w:pPr>
              <w:spacing w:after="0" w:line="240" w:lineRule="auto"/>
              <w:rPr>
                <w:b/>
              </w:rPr>
            </w:pPr>
          </w:p>
        </w:tc>
        <w:tc>
          <w:tcPr>
            <w:tcW w:w="1024" w:type="dxa"/>
            <w:tcBorders>
              <w:top w:val="nil"/>
              <w:left w:val="nil"/>
              <w:bottom w:val="nil"/>
              <w:right w:val="nil"/>
            </w:tcBorders>
          </w:tcPr>
          <w:p w14:paraId="06232E2D" w14:textId="77777777" w:rsidR="00C97100" w:rsidRDefault="00850C5C">
            <w:pPr>
              <w:spacing w:after="0" w:line="240" w:lineRule="auto"/>
              <w:rPr>
                <w:b/>
              </w:rPr>
            </w:pPr>
            <w:r>
              <w:t>0.56</w:t>
            </w:r>
          </w:p>
        </w:tc>
        <w:tc>
          <w:tcPr>
            <w:tcW w:w="1060" w:type="dxa"/>
            <w:tcBorders>
              <w:top w:val="nil"/>
              <w:left w:val="nil"/>
              <w:bottom w:val="nil"/>
              <w:right w:val="nil"/>
            </w:tcBorders>
          </w:tcPr>
          <w:p w14:paraId="0EAF3504" w14:textId="77777777" w:rsidR="00C97100" w:rsidRDefault="00850C5C">
            <w:pPr>
              <w:spacing w:after="0" w:line="240" w:lineRule="auto"/>
              <w:rPr>
                <w:b/>
              </w:rPr>
            </w:pPr>
            <w:r>
              <w:t>1</w:t>
            </w:r>
          </w:p>
        </w:tc>
        <w:tc>
          <w:tcPr>
            <w:tcW w:w="1054" w:type="dxa"/>
            <w:tcBorders>
              <w:top w:val="nil"/>
              <w:left w:val="nil"/>
              <w:bottom w:val="nil"/>
              <w:right w:val="nil"/>
            </w:tcBorders>
          </w:tcPr>
          <w:p w14:paraId="7291848F" w14:textId="77777777" w:rsidR="00C97100" w:rsidRDefault="00850C5C">
            <w:pPr>
              <w:spacing w:after="0" w:line="240" w:lineRule="auto"/>
              <w:rPr>
                <w:b/>
              </w:rPr>
            </w:pPr>
            <w:r>
              <w:t>-</w:t>
            </w:r>
          </w:p>
        </w:tc>
      </w:tr>
      <w:tr w:rsidR="00C97100" w14:paraId="29BB1EC9" w14:textId="77777777">
        <w:tc>
          <w:tcPr>
            <w:tcW w:w="1097" w:type="dxa"/>
            <w:tcBorders>
              <w:top w:val="nil"/>
              <w:left w:val="nil"/>
              <w:right w:val="nil"/>
            </w:tcBorders>
          </w:tcPr>
          <w:p w14:paraId="7215FE7B" w14:textId="77777777" w:rsidR="00C97100" w:rsidRDefault="00C97100">
            <w:pPr>
              <w:spacing w:after="0" w:line="240" w:lineRule="auto"/>
              <w:rPr>
                <w:b/>
              </w:rPr>
            </w:pPr>
          </w:p>
        </w:tc>
        <w:tc>
          <w:tcPr>
            <w:tcW w:w="988" w:type="dxa"/>
            <w:tcBorders>
              <w:top w:val="nil"/>
              <w:left w:val="nil"/>
              <w:right w:val="nil"/>
            </w:tcBorders>
          </w:tcPr>
          <w:p w14:paraId="50D0A7C6" w14:textId="77777777" w:rsidR="00C97100" w:rsidRDefault="00850C5C">
            <w:pPr>
              <w:spacing w:after="0" w:line="240" w:lineRule="auto"/>
              <w:rPr>
                <w:b/>
              </w:rPr>
            </w:pPr>
            <w:r>
              <w:t>SBN</w:t>
            </w:r>
          </w:p>
        </w:tc>
        <w:tc>
          <w:tcPr>
            <w:tcW w:w="1023" w:type="dxa"/>
            <w:tcBorders>
              <w:top w:val="nil"/>
              <w:left w:val="nil"/>
              <w:right w:val="nil"/>
            </w:tcBorders>
          </w:tcPr>
          <w:p w14:paraId="6FC130C4" w14:textId="77777777" w:rsidR="00C97100" w:rsidRDefault="00850C5C">
            <w:pPr>
              <w:spacing w:after="0" w:line="240" w:lineRule="auto"/>
              <w:rPr>
                <w:b/>
              </w:rPr>
            </w:pPr>
            <w:r>
              <w:t>0.63</w:t>
            </w:r>
          </w:p>
        </w:tc>
        <w:tc>
          <w:tcPr>
            <w:tcW w:w="1060" w:type="dxa"/>
            <w:tcBorders>
              <w:top w:val="nil"/>
              <w:left w:val="nil"/>
              <w:right w:val="nil"/>
            </w:tcBorders>
          </w:tcPr>
          <w:p w14:paraId="6178C73D" w14:textId="77777777" w:rsidR="00C97100" w:rsidRDefault="00850C5C">
            <w:pPr>
              <w:spacing w:after="0" w:line="240" w:lineRule="auto"/>
              <w:rPr>
                <w:b/>
              </w:rPr>
            </w:pPr>
            <w:r>
              <w:t>0.61</w:t>
            </w:r>
          </w:p>
        </w:tc>
        <w:tc>
          <w:tcPr>
            <w:tcW w:w="1054" w:type="dxa"/>
            <w:tcBorders>
              <w:top w:val="nil"/>
              <w:left w:val="nil"/>
              <w:right w:val="nil"/>
            </w:tcBorders>
          </w:tcPr>
          <w:p w14:paraId="718048B2" w14:textId="77777777" w:rsidR="00C97100" w:rsidRDefault="00850C5C">
            <w:pPr>
              <w:spacing w:after="0" w:line="240" w:lineRule="auto"/>
              <w:rPr>
                <w:b/>
              </w:rPr>
            </w:pPr>
            <w:r>
              <w:t>1</w:t>
            </w:r>
          </w:p>
        </w:tc>
        <w:tc>
          <w:tcPr>
            <w:tcW w:w="989" w:type="dxa"/>
            <w:tcBorders>
              <w:top w:val="nil"/>
              <w:left w:val="nil"/>
              <w:right w:val="nil"/>
            </w:tcBorders>
          </w:tcPr>
          <w:p w14:paraId="6171D730" w14:textId="77777777" w:rsidR="00C97100" w:rsidRDefault="00C97100">
            <w:pPr>
              <w:spacing w:after="0" w:line="240" w:lineRule="auto"/>
              <w:rPr>
                <w:b/>
              </w:rPr>
            </w:pPr>
          </w:p>
        </w:tc>
        <w:tc>
          <w:tcPr>
            <w:tcW w:w="1024" w:type="dxa"/>
            <w:tcBorders>
              <w:top w:val="nil"/>
              <w:left w:val="nil"/>
              <w:right w:val="nil"/>
            </w:tcBorders>
          </w:tcPr>
          <w:p w14:paraId="67593675" w14:textId="77777777" w:rsidR="00C97100" w:rsidRDefault="00850C5C">
            <w:pPr>
              <w:spacing w:after="0" w:line="240" w:lineRule="auto"/>
              <w:rPr>
                <w:b/>
              </w:rPr>
            </w:pPr>
            <w:r>
              <w:t>0.70</w:t>
            </w:r>
          </w:p>
        </w:tc>
        <w:tc>
          <w:tcPr>
            <w:tcW w:w="1060" w:type="dxa"/>
            <w:tcBorders>
              <w:top w:val="nil"/>
              <w:left w:val="nil"/>
              <w:right w:val="nil"/>
            </w:tcBorders>
          </w:tcPr>
          <w:p w14:paraId="648B2787" w14:textId="77777777" w:rsidR="00C97100" w:rsidRDefault="00850C5C">
            <w:pPr>
              <w:spacing w:after="0" w:line="240" w:lineRule="auto"/>
              <w:rPr>
                <w:b/>
              </w:rPr>
            </w:pPr>
            <w:r>
              <w:t>0.73</w:t>
            </w:r>
          </w:p>
        </w:tc>
        <w:tc>
          <w:tcPr>
            <w:tcW w:w="1054" w:type="dxa"/>
            <w:tcBorders>
              <w:top w:val="nil"/>
              <w:left w:val="nil"/>
              <w:right w:val="nil"/>
            </w:tcBorders>
          </w:tcPr>
          <w:p w14:paraId="49785E01" w14:textId="77777777" w:rsidR="00C97100" w:rsidRDefault="00850C5C">
            <w:pPr>
              <w:spacing w:after="0" w:line="240" w:lineRule="auto"/>
              <w:rPr>
                <w:b/>
              </w:rPr>
            </w:pPr>
            <w:r>
              <w:t>1</w:t>
            </w:r>
          </w:p>
        </w:tc>
      </w:tr>
    </w:tbl>
    <w:p w14:paraId="0A98D75F" w14:textId="77777777" w:rsidR="00C97100" w:rsidRDefault="00C97100">
      <w:pPr>
        <w:spacing w:after="0" w:line="240" w:lineRule="auto"/>
        <w:rPr>
          <w:b/>
        </w:rPr>
      </w:pPr>
    </w:p>
    <w:p w14:paraId="248AFC87" w14:textId="77777777" w:rsidR="00C97100" w:rsidRDefault="00C97100">
      <w:pPr>
        <w:spacing w:after="0" w:line="480" w:lineRule="auto"/>
        <w:rPr>
          <w:b/>
        </w:rPr>
      </w:pPr>
    </w:p>
    <w:p w14:paraId="0306968C" w14:textId="77777777" w:rsidR="00C97100" w:rsidRDefault="00C97100">
      <w:pPr>
        <w:spacing w:after="0" w:line="480" w:lineRule="auto"/>
        <w:rPr>
          <w:b/>
        </w:rPr>
        <w:sectPr w:rsidR="00C97100">
          <w:headerReference w:type="default" r:id="rId19"/>
          <w:footerReference w:type="default" r:id="rId20"/>
          <w:pgSz w:w="12240" w:h="15840"/>
          <w:pgMar w:top="1440" w:right="1440" w:bottom="1440" w:left="1440" w:header="720" w:footer="720" w:gutter="0"/>
          <w:lnNumType w:countBy="1" w:distance="283" w:restart="continuous"/>
          <w:cols w:space="720"/>
          <w:formProt w:val="0"/>
          <w:docGrid w:linePitch="360" w:charSpace="8192"/>
        </w:sectPr>
      </w:pPr>
    </w:p>
    <w:p w14:paraId="2ECA219F" w14:textId="77777777" w:rsidR="00C97100" w:rsidRDefault="00850C5C">
      <w:pPr>
        <w:spacing w:after="0" w:line="480" w:lineRule="auto"/>
        <w:rPr>
          <w:b/>
        </w:rPr>
      </w:pPr>
      <w:r>
        <w:lastRenderedPageBreak/>
        <w:t xml:space="preserve">Table 4. The identified QTL, along with their marker name (chromosome with physical distance in mega base pair), maximum LOD values, and flanking markers with a LOD drop of 1.5 for panicle morphology traits </w:t>
      </w:r>
      <w:bookmarkStart w:id="475" w:name="_Hlk15558996"/>
      <w:r>
        <w:t>(PL: panicle length; PBN: number of primary branches; SBN: number of secondary branches)</w:t>
      </w:r>
      <w:bookmarkEnd w:id="475"/>
      <w:r>
        <w:t>. The presence of genotype by environmental interaction is marked as ‘Yes’ or ‘No’ in column Q x E. The overlapping QTL confidence interval between traits indicates pleiotropic effect, and what other traits (FL50, TC, and BIO) have pleiotropy with panicle traits at each identified QTL position is marked in column Pleiotropy. FL50, TC, and BIO are flowering time, tiller count and biomass at the end of season, respectively.</w:t>
      </w:r>
    </w:p>
    <w:tbl>
      <w:tblPr>
        <w:tblW w:w="12060" w:type="dxa"/>
        <w:tblLook w:val="04A0" w:firstRow="1" w:lastRow="0" w:firstColumn="1" w:lastColumn="0" w:noHBand="0" w:noVBand="1"/>
      </w:tblPr>
      <w:tblGrid>
        <w:gridCol w:w="596"/>
        <w:gridCol w:w="1170"/>
        <w:gridCol w:w="1948"/>
        <w:gridCol w:w="718"/>
        <w:gridCol w:w="2363"/>
        <w:gridCol w:w="2203"/>
        <w:gridCol w:w="568"/>
        <w:gridCol w:w="2494"/>
      </w:tblGrid>
      <w:tr w:rsidR="00C97100" w14:paraId="654D59A6" w14:textId="77777777">
        <w:trPr>
          <w:trHeight w:val="300"/>
        </w:trPr>
        <w:tc>
          <w:tcPr>
            <w:tcW w:w="595" w:type="dxa"/>
            <w:tcBorders>
              <w:top w:val="single" w:sz="4" w:space="0" w:color="000000"/>
              <w:bottom w:val="single" w:sz="4" w:space="0" w:color="000000"/>
            </w:tcBorders>
            <w:shd w:val="clear" w:color="auto" w:fill="auto"/>
            <w:vAlign w:val="bottom"/>
          </w:tcPr>
          <w:p w14:paraId="1B78A36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trait</w:t>
            </w:r>
          </w:p>
        </w:tc>
        <w:tc>
          <w:tcPr>
            <w:tcW w:w="1170" w:type="dxa"/>
            <w:tcBorders>
              <w:top w:val="single" w:sz="4" w:space="0" w:color="000000"/>
              <w:bottom w:val="single" w:sz="4" w:space="0" w:color="000000"/>
            </w:tcBorders>
            <w:shd w:val="clear" w:color="auto" w:fill="auto"/>
            <w:vAlign w:val="bottom"/>
          </w:tcPr>
          <w:p w14:paraId="7E21CB0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QTL</w:t>
            </w:r>
          </w:p>
        </w:tc>
        <w:tc>
          <w:tcPr>
            <w:tcW w:w="1948" w:type="dxa"/>
            <w:tcBorders>
              <w:top w:val="single" w:sz="4" w:space="0" w:color="000000"/>
              <w:bottom w:val="single" w:sz="4" w:space="0" w:color="000000"/>
            </w:tcBorders>
            <w:shd w:val="clear" w:color="auto" w:fill="auto"/>
            <w:vAlign w:val="bottom"/>
          </w:tcPr>
          <w:p w14:paraId="7176F49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MARKER</w:t>
            </w:r>
          </w:p>
        </w:tc>
        <w:tc>
          <w:tcPr>
            <w:tcW w:w="717" w:type="dxa"/>
            <w:tcBorders>
              <w:top w:val="single" w:sz="4" w:space="0" w:color="000000"/>
              <w:bottom w:val="single" w:sz="4" w:space="0" w:color="000000"/>
            </w:tcBorders>
            <w:shd w:val="clear" w:color="auto" w:fill="auto"/>
            <w:vAlign w:val="bottom"/>
          </w:tcPr>
          <w:p w14:paraId="7B91C99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LOD</w:t>
            </w:r>
          </w:p>
        </w:tc>
        <w:tc>
          <w:tcPr>
            <w:tcW w:w="2363" w:type="dxa"/>
            <w:tcBorders>
              <w:top w:val="single" w:sz="4" w:space="0" w:color="000000"/>
              <w:bottom w:val="single" w:sz="4" w:space="0" w:color="000000"/>
            </w:tcBorders>
            <w:shd w:val="clear" w:color="auto" w:fill="auto"/>
            <w:vAlign w:val="bottom"/>
          </w:tcPr>
          <w:p w14:paraId="22EEF75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Left flanking marker</w:t>
            </w:r>
          </w:p>
        </w:tc>
        <w:tc>
          <w:tcPr>
            <w:tcW w:w="2203" w:type="dxa"/>
            <w:tcBorders>
              <w:top w:val="single" w:sz="4" w:space="0" w:color="000000"/>
              <w:bottom w:val="single" w:sz="4" w:space="0" w:color="000000"/>
            </w:tcBorders>
            <w:shd w:val="clear" w:color="auto" w:fill="auto"/>
            <w:vAlign w:val="bottom"/>
          </w:tcPr>
          <w:p w14:paraId="44930CC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 xml:space="preserve">Right </w:t>
            </w:r>
            <w:proofErr w:type="spellStart"/>
            <w:r>
              <w:rPr>
                <w:rFonts w:eastAsia="Times New Roman" w:cs="Calibri"/>
                <w:lang w:eastAsia="zh-CN"/>
              </w:rPr>
              <w:t>flanking_marker</w:t>
            </w:r>
            <w:proofErr w:type="spellEnd"/>
          </w:p>
        </w:tc>
        <w:tc>
          <w:tcPr>
            <w:tcW w:w="568" w:type="dxa"/>
            <w:tcBorders>
              <w:top w:val="single" w:sz="4" w:space="0" w:color="000000"/>
              <w:bottom w:val="single" w:sz="4" w:space="0" w:color="000000"/>
            </w:tcBorders>
            <w:shd w:val="clear" w:color="auto" w:fill="auto"/>
            <w:vAlign w:val="bottom"/>
          </w:tcPr>
          <w:p w14:paraId="585E487F" w14:textId="77777777" w:rsidR="00C97100" w:rsidRDefault="00850C5C">
            <w:pPr>
              <w:widowControl w:val="0"/>
              <w:spacing w:after="0" w:line="240" w:lineRule="auto"/>
              <w:rPr>
                <w:rFonts w:ascii="Calibri" w:eastAsia="Times New Roman" w:hAnsi="Calibri" w:cs="Calibri"/>
                <w:lang w:eastAsia="zh-CN"/>
              </w:rPr>
            </w:pPr>
            <w:proofErr w:type="spellStart"/>
            <w:r>
              <w:rPr>
                <w:rFonts w:eastAsia="Times New Roman" w:cs="Calibri"/>
                <w:lang w:eastAsia="zh-CN"/>
              </w:rPr>
              <w:t>QxE</w:t>
            </w:r>
            <w:proofErr w:type="spellEnd"/>
          </w:p>
        </w:tc>
        <w:tc>
          <w:tcPr>
            <w:tcW w:w="2494" w:type="dxa"/>
            <w:tcBorders>
              <w:top w:val="single" w:sz="4" w:space="0" w:color="000000"/>
              <w:bottom w:val="single" w:sz="4" w:space="0" w:color="000000"/>
            </w:tcBorders>
          </w:tcPr>
          <w:p w14:paraId="341002E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Pleiotropy</w:t>
            </w:r>
          </w:p>
        </w:tc>
      </w:tr>
      <w:tr w:rsidR="00C97100" w14:paraId="0AD1D596" w14:textId="77777777">
        <w:trPr>
          <w:trHeight w:val="300"/>
        </w:trPr>
        <w:tc>
          <w:tcPr>
            <w:tcW w:w="595" w:type="dxa"/>
            <w:tcBorders>
              <w:top w:val="single" w:sz="4" w:space="0" w:color="000000"/>
            </w:tcBorders>
            <w:shd w:val="clear" w:color="auto" w:fill="auto"/>
            <w:vAlign w:val="bottom"/>
          </w:tcPr>
          <w:p w14:paraId="6375127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tcBorders>
              <w:top w:val="single" w:sz="4" w:space="0" w:color="000000"/>
            </w:tcBorders>
            <w:shd w:val="clear" w:color="auto" w:fill="auto"/>
            <w:vAlign w:val="bottom"/>
          </w:tcPr>
          <w:p w14:paraId="1D514A6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2K@77.89</w:t>
            </w:r>
          </w:p>
        </w:tc>
        <w:tc>
          <w:tcPr>
            <w:tcW w:w="1948" w:type="dxa"/>
            <w:tcBorders>
              <w:top w:val="single" w:sz="4" w:space="0" w:color="000000"/>
            </w:tcBorders>
            <w:shd w:val="clear" w:color="auto" w:fill="auto"/>
            <w:vAlign w:val="bottom"/>
          </w:tcPr>
          <w:p w14:paraId="52A0F51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Chr02K_62.598826</w:t>
            </w:r>
          </w:p>
        </w:tc>
        <w:tc>
          <w:tcPr>
            <w:tcW w:w="717" w:type="dxa"/>
            <w:tcBorders>
              <w:top w:val="single" w:sz="4" w:space="0" w:color="000000"/>
            </w:tcBorders>
            <w:shd w:val="clear" w:color="auto" w:fill="auto"/>
            <w:vAlign w:val="bottom"/>
          </w:tcPr>
          <w:p w14:paraId="03E83840"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6.18</w:t>
            </w:r>
          </w:p>
        </w:tc>
        <w:tc>
          <w:tcPr>
            <w:tcW w:w="2363" w:type="dxa"/>
            <w:tcBorders>
              <w:top w:val="single" w:sz="4" w:space="0" w:color="000000"/>
            </w:tcBorders>
            <w:shd w:val="clear" w:color="auto" w:fill="auto"/>
            <w:vAlign w:val="bottom"/>
          </w:tcPr>
          <w:p w14:paraId="7EC2932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Chr02K_60.739957</w:t>
            </w:r>
          </w:p>
        </w:tc>
        <w:tc>
          <w:tcPr>
            <w:tcW w:w="2203" w:type="dxa"/>
            <w:tcBorders>
              <w:top w:val="single" w:sz="4" w:space="0" w:color="000000"/>
            </w:tcBorders>
            <w:shd w:val="clear" w:color="auto" w:fill="auto"/>
            <w:vAlign w:val="bottom"/>
          </w:tcPr>
          <w:p w14:paraId="0993A62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Chr02K_64.045891</w:t>
            </w:r>
          </w:p>
        </w:tc>
        <w:tc>
          <w:tcPr>
            <w:tcW w:w="568" w:type="dxa"/>
            <w:tcBorders>
              <w:top w:val="single" w:sz="4" w:space="0" w:color="000000"/>
            </w:tcBorders>
            <w:shd w:val="clear" w:color="auto" w:fill="auto"/>
            <w:vAlign w:val="bottom"/>
          </w:tcPr>
          <w:p w14:paraId="005999C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Borders>
              <w:top w:val="single" w:sz="4" w:space="0" w:color="000000"/>
            </w:tcBorders>
          </w:tcPr>
          <w:p w14:paraId="086E4EC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BIO</w:t>
            </w:r>
          </w:p>
        </w:tc>
      </w:tr>
      <w:tr w:rsidR="00C97100" w14:paraId="003C2FA6" w14:textId="77777777">
        <w:trPr>
          <w:trHeight w:val="300"/>
        </w:trPr>
        <w:tc>
          <w:tcPr>
            <w:tcW w:w="595" w:type="dxa"/>
            <w:shd w:val="clear" w:color="auto" w:fill="auto"/>
            <w:vAlign w:val="bottom"/>
          </w:tcPr>
          <w:p w14:paraId="2EFB857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023B2636"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3N@62.06</w:t>
            </w:r>
          </w:p>
        </w:tc>
        <w:tc>
          <w:tcPr>
            <w:tcW w:w="1948" w:type="dxa"/>
            <w:shd w:val="clear" w:color="auto" w:fill="auto"/>
            <w:vAlign w:val="bottom"/>
          </w:tcPr>
          <w:p w14:paraId="3235904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Chr03N_26.099983</w:t>
            </w:r>
          </w:p>
        </w:tc>
        <w:tc>
          <w:tcPr>
            <w:tcW w:w="717" w:type="dxa"/>
            <w:shd w:val="clear" w:color="auto" w:fill="auto"/>
            <w:vAlign w:val="bottom"/>
          </w:tcPr>
          <w:p w14:paraId="4BEBCEA7"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4.29</w:t>
            </w:r>
          </w:p>
        </w:tc>
        <w:tc>
          <w:tcPr>
            <w:tcW w:w="2363" w:type="dxa"/>
            <w:shd w:val="clear" w:color="auto" w:fill="auto"/>
            <w:vAlign w:val="bottom"/>
          </w:tcPr>
          <w:p w14:paraId="3063C0A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Chr03N_24.521536</w:t>
            </w:r>
          </w:p>
        </w:tc>
        <w:tc>
          <w:tcPr>
            <w:tcW w:w="2203" w:type="dxa"/>
            <w:shd w:val="clear" w:color="auto" w:fill="auto"/>
            <w:vAlign w:val="bottom"/>
          </w:tcPr>
          <w:p w14:paraId="7DE1797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Chr03N_30.30364</w:t>
            </w:r>
          </w:p>
        </w:tc>
        <w:tc>
          <w:tcPr>
            <w:tcW w:w="568" w:type="dxa"/>
            <w:shd w:val="clear" w:color="auto" w:fill="auto"/>
            <w:vAlign w:val="bottom"/>
          </w:tcPr>
          <w:p w14:paraId="4DFCAA2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7119A78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BIO</w:t>
            </w:r>
          </w:p>
        </w:tc>
      </w:tr>
      <w:tr w:rsidR="00C97100" w14:paraId="346D901D" w14:textId="77777777">
        <w:trPr>
          <w:trHeight w:val="300"/>
        </w:trPr>
        <w:tc>
          <w:tcPr>
            <w:tcW w:w="595" w:type="dxa"/>
            <w:shd w:val="clear" w:color="auto" w:fill="auto"/>
            <w:vAlign w:val="bottom"/>
          </w:tcPr>
          <w:p w14:paraId="1FFCABE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3B5A8F8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4K@26.26</w:t>
            </w:r>
          </w:p>
        </w:tc>
        <w:tc>
          <w:tcPr>
            <w:tcW w:w="1948" w:type="dxa"/>
            <w:shd w:val="clear" w:color="auto" w:fill="auto"/>
            <w:vAlign w:val="bottom"/>
          </w:tcPr>
          <w:p w14:paraId="1C4156DC"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Chr04K_13.041487</w:t>
            </w:r>
          </w:p>
        </w:tc>
        <w:tc>
          <w:tcPr>
            <w:tcW w:w="717" w:type="dxa"/>
            <w:shd w:val="clear" w:color="auto" w:fill="auto"/>
            <w:vAlign w:val="bottom"/>
          </w:tcPr>
          <w:p w14:paraId="11ADF278"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4.66</w:t>
            </w:r>
          </w:p>
        </w:tc>
        <w:tc>
          <w:tcPr>
            <w:tcW w:w="2363" w:type="dxa"/>
            <w:shd w:val="clear" w:color="auto" w:fill="auto"/>
            <w:vAlign w:val="bottom"/>
          </w:tcPr>
          <w:p w14:paraId="593B901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Chr04K_9.916183</w:t>
            </w:r>
          </w:p>
        </w:tc>
        <w:tc>
          <w:tcPr>
            <w:tcW w:w="2203" w:type="dxa"/>
            <w:shd w:val="clear" w:color="auto" w:fill="auto"/>
            <w:vAlign w:val="bottom"/>
          </w:tcPr>
          <w:p w14:paraId="5D1328B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Chr04K_29.613196</w:t>
            </w:r>
          </w:p>
        </w:tc>
        <w:tc>
          <w:tcPr>
            <w:tcW w:w="568" w:type="dxa"/>
            <w:shd w:val="clear" w:color="auto" w:fill="auto"/>
            <w:vAlign w:val="bottom"/>
          </w:tcPr>
          <w:p w14:paraId="430E632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19FDB09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w:t>
            </w:r>
          </w:p>
        </w:tc>
      </w:tr>
      <w:tr w:rsidR="00C97100" w14:paraId="69C9F34C" w14:textId="77777777">
        <w:trPr>
          <w:trHeight w:val="300"/>
        </w:trPr>
        <w:tc>
          <w:tcPr>
            <w:tcW w:w="595" w:type="dxa"/>
            <w:shd w:val="clear" w:color="auto" w:fill="auto"/>
            <w:vAlign w:val="bottom"/>
          </w:tcPr>
          <w:p w14:paraId="6A3E85E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7BA38877"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5K@76.02</w:t>
            </w:r>
          </w:p>
        </w:tc>
        <w:tc>
          <w:tcPr>
            <w:tcW w:w="1948" w:type="dxa"/>
            <w:shd w:val="clear" w:color="auto" w:fill="auto"/>
            <w:vAlign w:val="bottom"/>
          </w:tcPr>
          <w:p w14:paraId="4BB73B1C"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Chr05K_56.620419</w:t>
            </w:r>
          </w:p>
        </w:tc>
        <w:tc>
          <w:tcPr>
            <w:tcW w:w="717" w:type="dxa"/>
            <w:shd w:val="clear" w:color="auto" w:fill="auto"/>
            <w:vAlign w:val="bottom"/>
          </w:tcPr>
          <w:p w14:paraId="4F638101"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4.82</w:t>
            </w:r>
          </w:p>
        </w:tc>
        <w:tc>
          <w:tcPr>
            <w:tcW w:w="2363" w:type="dxa"/>
            <w:shd w:val="clear" w:color="auto" w:fill="auto"/>
            <w:vAlign w:val="bottom"/>
          </w:tcPr>
          <w:p w14:paraId="3758E96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Chr05K_44.678143</w:t>
            </w:r>
          </w:p>
        </w:tc>
        <w:tc>
          <w:tcPr>
            <w:tcW w:w="2203" w:type="dxa"/>
            <w:shd w:val="clear" w:color="auto" w:fill="auto"/>
            <w:vAlign w:val="bottom"/>
          </w:tcPr>
          <w:p w14:paraId="68FF707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Chr05K_58.488157</w:t>
            </w:r>
          </w:p>
        </w:tc>
        <w:tc>
          <w:tcPr>
            <w:tcW w:w="568" w:type="dxa"/>
            <w:shd w:val="clear" w:color="auto" w:fill="auto"/>
            <w:vAlign w:val="bottom"/>
          </w:tcPr>
          <w:p w14:paraId="2A8B0AE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332D3EAB" w14:textId="77777777" w:rsidR="00C97100" w:rsidRDefault="00C97100">
            <w:pPr>
              <w:widowControl w:val="0"/>
              <w:spacing w:after="0" w:line="240" w:lineRule="auto"/>
              <w:rPr>
                <w:rFonts w:ascii="Calibri" w:eastAsia="Times New Roman" w:hAnsi="Calibri" w:cs="Calibri"/>
                <w:lang w:eastAsia="zh-CN"/>
              </w:rPr>
            </w:pPr>
          </w:p>
        </w:tc>
      </w:tr>
      <w:tr w:rsidR="00C97100" w14:paraId="1615FEE6" w14:textId="77777777">
        <w:trPr>
          <w:trHeight w:val="300"/>
        </w:trPr>
        <w:tc>
          <w:tcPr>
            <w:tcW w:w="595" w:type="dxa"/>
            <w:shd w:val="clear" w:color="auto" w:fill="auto"/>
            <w:vAlign w:val="bottom"/>
          </w:tcPr>
          <w:p w14:paraId="038787E6"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01753B8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5N@36.27</w:t>
            </w:r>
          </w:p>
        </w:tc>
        <w:tc>
          <w:tcPr>
            <w:tcW w:w="1948" w:type="dxa"/>
            <w:shd w:val="clear" w:color="auto" w:fill="auto"/>
            <w:vAlign w:val="bottom"/>
          </w:tcPr>
          <w:p w14:paraId="0978792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Chr05N_16.511689</w:t>
            </w:r>
          </w:p>
        </w:tc>
        <w:tc>
          <w:tcPr>
            <w:tcW w:w="717" w:type="dxa"/>
            <w:shd w:val="clear" w:color="auto" w:fill="auto"/>
            <w:vAlign w:val="bottom"/>
          </w:tcPr>
          <w:p w14:paraId="6DCC132C"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3.63</w:t>
            </w:r>
          </w:p>
        </w:tc>
        <w:tc>
          <w:tcPr>
            <w:tcW w:w="2363" w:type="dxa"/>
            <w:shd w:val="clear" w:color="auto" w:fill="auto"/>
            <w:vAlign w:val="bottom"/>
          </w:tcPr>
          <w:p w14:paraId="4908740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Chr05N_11.735767</w:t>
            </w:r>
          </w:p>
        </w:tc>
        <w:tc>
          <w:tcPr>
            <w:tcW w:w="2203" w:type="dxa"/>
            <w:shd w:val="clear" w:color="auto" w:fill="auto"/>
            <w:vAlign w:val="bottom"/>
          </w:tcPr>
          <w:p w14:paraId="6459496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Chr05N_47.154718</w:t>
            </w:r>
          </w:p>
        </w:tc>
        <w:tc>
          <w:tcPr>
            <w:tcW w:w="568" w:type="dxa"/>
            <w:shd w:val="clear" w:color="auto" w:fill="auto"/>
            <w:vAlign w:val="bottom"/>
          </w:tcPr>
          <w:p w14:paraId="5062BC9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76EA5043" w14:textId="77777777" w:rsidR="00C97100" w:rsidRDefault="00C97100">
            <w:pPr>
              <w:widowControl w:val="0"/>
              <w:spacing w:after="0" w:line="240" w:lineRule="auto"/>
              <w:rPr>
                <w:rFonts w:ascii="Calibri" w:eastAsia="Times New Roman" w:hAnsi="Calibri" w:cs="Calibri"/>
                <w:lang w:eastAsia="zh-CN"/>
              </w:rPr>
            </w:pPr>
          </w:p>
        </w:tc>
      </w:tr>
      <w:tr w:rsidR="00C97100" w14:paraId="16CFC297" w14:textId="77777777">
        <w:trPr>
          <w:trHeight w:val="300"/>
        </w:trPr>
        <w:tc>
          <w:tcPr>
            <w:tcW w:w="595" w:type="dxa"/>
            <w:shd w:val="clear" w:color="auto" w:fill="auto"/>
            <w:vAlign w:val="bottom"/>
          </w:tcPr>
          <w:p w14:paraId="64E0680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1004211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6N@54.19</w:t>
            </w:r>
          </w:p>
        </w:tc>
        <w:tc>
          <w:tcPr>
            <w:tcW w:w="1948" w:type="dxa"/>
            <w:shd w:val="clear" w:color="auto" w:fill="auto"/>
            <w:vAlign w:val="bottom"/>
          </w:tcPr>
          <w:p w14:paraId="09769147"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Chr06N_48.768076</w:t>
            </w:r>
          </w:p>
        </w:tc>
        <w:tc>
          <w:tcPr>
            <w:tcW w:w="717" w:type="dxa"/>
            <w:shd w:val="clear" w:color="auto" w:fill="auto"/>
            <w:vAlign w:val="bottom"/>
          </w:tcPr>
          <w:p w14:paraId="24B0186D"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3.56</w:t>
            </w:r>
          </w:p>
        </w:tc>
        <w:tc>
          <w:tcPr>
            <w:tcW w:w="2363" w:type="dxa"/>
            <w:shd w:val="clear" w:color="auto" w:fill="auto"/>
            <w:vAlign w:val="bottom"/>
          </w:tcPr>
          <w:p w14:paraId="12A5D9F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Chr06N_43.871788</w:t>
            </w:r>
          </w:p>
        </w:tc>
        <w:tc>
          <w:tcPr>
            <w:tcW w:w="2203" w:type="dxa"/>
            <w:shd w:val="clear" w:color="auto" w:fill="auto"/>
            <w:vAlign w:val="bottom"/>
          </w:tcPr>
          <w:p w14:paraId="7FA71CA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Chr06N_51.935176</w:t>
            </w:r>
          </w:p>
        </w:tc>
        <w:tc>
          <w:tcPr>
            <w:tcW w:w="568" w:type="dxa"/>
            <w:shd w:val="clear" w:color="auto" w:fill="auto"/>
            <w:vAlign w:val="bottom"/>
          </w:tcPr>
          <w:p w14:paraId="49027F7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7FE1DC5C" w14:textId="77777777" w:rsidR="00C97100" w:rsidRDefault="00C97100">
            <w:pPr>
              <w:widowControl w:val="0"/>
              <w:spacing w:after="0" w:line="240" w:lineRule="auto"/>
              <w:rPr>
                <w:rFonts w:ascii="Calibri" w:eastAsia="Times New Roman" w:hAnsi="Calibri" w:cs="Calibri"/>
                <w:lang w:eastAsia="zh-CN"/>
              </w:rPr>
            </w:pPr>
          </w:p>
        </w:tc>
      </w:tr>
      <w:tr w:rsidR="00C97100" w14:paraId="06CA320D" w14:textId="77777777">
        <w:trPr>
          <w:trHeight w:val="300"/>
        </w:trPr>
        <w:tc>
          <w:tcPr>
            <w:tcW w:w="595" w:type="dxa"/>
            <w:shd w:val="clear" w:color="auto" w:fill="auto"/>
            <w:vAlign w:val="bottom"/>
          </w:tcPr>
          <w:p w14:paraId="3B68D66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PL</w:t>
            </w:r>
          </w:p>
        </w:tc>
        <w:tc>
          <w:tcPr>
            <w:tcW w:w="1170" w:type="dxa"/>
            <w:shd w:val="clear" w:color="auto" w:fill="auto"/>
            <w:vAlign w:val="bottom"/>
          </w:tcPr>
          <w:p w14:paraId="3FF6D69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9N@38.02</w:t>
            </w:r>
          </w:p>
        </w:tc>
        <w:tc>
          <w:tcPr>
            <w:tcW w:w="1948" w:type="dxa"/>
            <w:shd w:val="clear" w:color="auto" w:fill="auto"/>
            <w:vAlign w:val="bottom"/>
          </w:tcPr>
          <w:p w14:paraId="7B92FAC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Chr09N_18.617122</w:t>
            </w:r>
          </w:p>
        </w:tc>
        <w:tc>
          <w:tcPr>
            <w:tcW w:w="717" w:type="dxa"/>
            <w:shd w:val="clear" w:color="auto" w:fill="auto"/>
            <w:vAlign w:val="bottom"/>
          </w:tcPr>
          <w:p w14:paraId="50AC8129"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5.82</w:t>
            </w:r>
          </w:p>
        </w:tc>
        <w:tc>
          <w:tcPr>
            <w:tcW w:w="2363" w:type="dxa"/>
            <w:shd w:val="clear" w:color="auto" w:fill="auto"/>
            <w:vAlign w:val="bottom"/>
          </w:tcPr>
          <w:p w14:paraId="04E3D0F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Chr09N_10.880731</w:t>
            </w:r>
          </w:p>
        </w:tc>
        <w:tc>
          <w:tcPr>
            <w:tcW w:w="2203" w:type="dxa"/>
            <w:shd w:val="clear" w:color="auto" w:fill="auto"/>
            <w:vAlign w:val="bottom"/>
          </w:tcPr>
          <w:p w14:paraId="32D39F9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Chr09N_20.831824</w:t>
            </w:r>
          </w:p>
        </w:tc>
        <w:tc>
          <w:tcPr>
            <w:tcW w:w="568" w:type="dxa"/>
            <w:shd w:val="clear" w:color="auto" w:fill="auto"/>
            <w:vAlign w:val="bottom"/>
          </w:tcPr>
          <w:p w14:paraId="7B9E4F3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0352491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 TC, BIO</w:t>
            </w:r>
          </w:p>
        </w:tc>
      </w:tr>
      <w:tr w:rsidR="00C97100" w14:paraId="37C17FB1" w14:textId="77777777">
        <w:trPr>
          <w:trHeight w:val="300"/>
        </w:trPr>
        <w:tc>
          <w:tcPr>
            <w:tcW w:w="595" w:type="dxa"/>
            <w:shd w:val="clear" w:color="auto" w:fill="auto"/>
            <w:vAlign w:val="bottom"/>
          </w:tcPr>
          <w:p w14:paraId="15EECF87"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059C3E5C"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2K@74.02</w:t>
            </w:r>
          </w:p>
        </w:tc>
        <w:tc>
          <w:tcPr>
            <w:tcW w:w="1948" w:type="dxa"/>
            <w:shd w:val="clear" w:color="auto" w:fill="auto"/>
            <w:vAlign w:val="bottom"/>
          </w:tcPr>
          <w:p w14:paraId="56110F3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Chr02K_59.503978</w:t>
            </w:r>
          </w:p>
        </w:tc>
        <w:tc>
          <w:tcPr>
            <w:tcW w:w="717" w:type="dxa"/>
            <w:shd w:val="clear" w:color="auto" w:fill="auto"/>
            <w:vAlign w:val="bottom"/>
          </w:tcPr>
          <w:p w14:paraId="6781DDF3"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4.09</w:t>
            </w:r>
          </w:p>
        </w:tc>
        <w:tc>
          <w:tcPr>
            <w:tcW w:w="2363" w:type="dxa"/>
            <w:shd w:val="clear" w:color="auto" w:fill="auto"/>
            <w:vAlign w:val="bottom"/>
          </w:tcPr>
          <w:p w14:paraId="7C2CAC8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Chr02K_56.436103</w:t>
            </w:r>
          </w:p>
        </w:tc>
        <w:tc>
          <w:tcPr>
            <w:tcW w:w="2203" w:type="dxa"/>
            <w:shd w:val="clear" w:color="auto" w:fill="auto"/>
            <w:vAlign w:val="bottom"/>
          </w:tcPr>
          <w:p w14:paraId="58E2F36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Chr02K_63.664705</w:t>
            </w:r>
          </w:p>
        </w:tc>
        <w:tc>
          <w:tcPr>
            <w:tcW w:w="568" w:type="dxa"/>
            <w:shd w:val="clear" w:color="auto" w:fill="auto"/>
            <w:vAlign w:val="bottom"/>
          </w:tcPr>
          <w:p w14:paraId="159FCFB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2EEF920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BIO</w:t>
            </w:r>
          </w:p>
        </w:tc>
      </w:tr>
      <w:tr w:rsidR="00C97100" w14:paraId="52EF9982" w14:textId="77777777">
        <w:trPr>
          <w:trHeight w:val="300"/>
        </w:trPr>
        <w:tc>
          <w:tcPr>
            <w:tcW w:w="595" w:type="dxa"/>
            <w:shd w:val="clear" w:color="auto" w:fill="auto"/>
            <w:vAlign w:val="bottom"/>
          </w:tcPr>
          <w:p w14:paraId="154C73C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3102884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2N@66.12</w:t>
            </w:r>
          </w:p>
        </w:tc>
        <w:tc>
          <w:tcPr>
            <w:tcW w:w="1948" w:type="dxa"/>
            <w:shd w:val="clear" w:color="auto" w:fill="auto"/>
            <w:vAlign w:val="bottom"/>
          </w:tcPr>
          <w:p w14:paraId="49324C8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Chr02N_55.500715</w:t>
            </w:r>
          </w:p>
        </w:tc>
        <w:tc>
          <w:tcPr>
            <w:tcW w:w="717" w:type="dxa"/>
            <w:shd w:val="clear" w:color="auto" w:fill="auto"/>
            <w:vAlign w:val="bottom"/>
          </w:tcPr>
          <w:p w14:paraId="29AFB1BD"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5.52</w:t>
            </w:r>
          </w:p>
        </w:tc>
        <w:tc>
          <w:tcPr>
            <w:tcW w:w="2363" w:type="dxa"/>
            <w:shd w:val="clear" w:color="auto" w:fill="auto"/>
            <w:vAlign w:val="bottom"/>
          </w:tcPr>
          <w:p w14:paraId="5442647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Chr02N_50.387752</w:t>
            </w:r>
          </w:p>
        </w:tc>
        <w:tc>
          <w:tcPr>
            <w:tcW w:w="2203" w:type="dxa"/>
            <w:shd w:val="clear" w:color="auto" w:fill="auto"/>
            <w:vAlign w:val="bottom"/>
          </w:tcPr>
          <w:p w14:paraId="1214398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Chr02N_56.445418</w:t>
            </w:r>
          </w:p>
        </w:tc>
        <w:tc>
          <w:tcPr>
            <w:tcW w:w="568" w:type="dxa"/>
            <w:shd w:val="clear" w:color="auto" w:fill="auto"/>
            <w:vAlign w:val="bottom"/>
          </w:tcPr>
          <w:p w14:paraId="2CEF371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7021921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w:t>
            </w:r>
          </w:p>
        </w:tc>
      </w:tr>
      <w:tr w:rsidR="00C97100" w14:paraId="14E2885C" w14:textId="77777777">
        <w:trPr>
          <w:trHeight w:val="300"/>
        </w:trPr>
        <w:tc>
          <w:tcPr>
            <w:tcW w:w="595" w:type="dxa"/>
            <w:shd w:val="clear" w:color="auto" w:fill="auto"/>
            <w:vAlign w:val="bottom"/>
          </w:tcPr>
          <w:p w14:paraId="4CE0FFF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6EC7BA1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3K@38</w:t>
            </w:r>
          </w:p>
        </w:tc>
        <w:tc>
          <w:tcPr>
            <w:tcW w:w="1948" w:type="dxa"/>
            <w:shd w:val="clear" w:color="auto" w:fill="auto"/>
            <w:vAlign w:val="bottom"/>
          </w:tcPr>
          <w:p w14:paraId="7F3AA94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Chr03K_17.77051</w:t>
            </w:r>
          </w:p>
        </w:tc>
        <w:tc>
          <w:tcPr>
            <w:tcW w:w="717" w:type="dxa"/>
            <w:shd w:val="clear" w:color="auto" w:fill="auto"/>
            <w:vAlign w:val="bottom"/>
          </w:tcPr>
          <w:p w14:paraId="087D9138"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8.83</w:t>
            </w:r>
          </w:p>
        </w:tc>
        <w:tc>
          <w:tcPr>
            <w:tcW w:w="2363" w:type="dxa"/>
            <w:shd w:val="clear" w:color="auto" w:fill="auto"/>
            <w:vAlign w:val="bottom"/>
          </w:tcPr>
          <w:p w14:paraId="5438C54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Chr03K_13.323286</w:t>
            </w:r>
          </w:p>
        </w:tc>
        <w:tc>
          <w:tcPr>
            <w:tcW w:w="2203" w:type="dxa"/>
            <w:shd w:val="clear" w:color="auto" w:fill="auto"/>
            <w:vAlign w:val="bottom"/>
          </w:tcPr>
          <w:p w14:paraId="20F4BD3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Chr03K_20.786505</w:t>
            </w:r>
          </w:p>
        </w:tc>
        <w:tc>
          <w:tcPr>
            <w:tcW w:w="568" w:type="dxa"/>
            <w:shd w:val="clear" w:color="auto" w:fill="auto"/>
            <w:vAlign w:val="bottom"/>
          </w:tcPr>
          <w:p w14:paraId="680A9B1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79ED04E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 TC</w:t>
            </w:r>
          </w:p>
        </w:tc>
      </w:tr>
      <w:tr w:rsidR="00C97100" w14:paraId="48A2FECD" w14:textId="77777777">
        <w:trPr>
          <w:trHeight w:val="300"/>
        </w:trPr>
        <w:tc>
          <w:tcPr>
            <w:tcW w:w="595" w:type="dxa"/>
            <w:shd w:val="clear" w:color="auto" w:fill="auto"/>
            <w:vAlign w:val="bottom"/>
          </w:tcPr>
          <w:p w14:paraId="5195F4E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00E2418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5K@14.06</w:t>
            </w:r>
          </w:p>
        </w:tc>
        <w:tc>
          <w:tcPr>
            <w:tcW w:w="1948" w:type="dxa"/>
            <w:shd w:val="clear" w:color="auto" w:fill="auto"/>
            <w:vAlign w:val="bottom"/>
          </w:tcPr>
          <w:p w14:paraId="02F9981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Chr05K_7.188103</w:t>
            </w:r>
          </w:p>
        </w:tc>
        <w:tc>
          <w:tcPr>
            <w:tcW w:w="717" w:type="dxa"/>
            <w:shd w:val="clear" w:color="auto" w:fill="auto"/>
            <w:vAlign w:val="bottom"/>
          </w:tcPr>
          <w:p w14:paraId="3C4B6F7C"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4.90</w:t>
            </w:r>
          </w:p>
        </w:tc>
        <w:tc>
          <w:tcPr>
            <w:tcW w:w="2363" w:type="dxa"/>
            <w:shd w:val="clear" w:color="auto" w:fill="auto"/>
            <w:vAlign w:val="bottom"/>
          </w:tcPr>
          <w:p w14:paraId="3500CCF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Chr05K_4.388419</w:t>
            </w:r>
          </w:p>
        </w:tc>
        <w:tc>
          <w:tcPr>
            <w:tcW w:w="2203" w:type="dxa"/>
            <w:shd w:val="clear" w:color="auto" w:fill="auto"/>
            <w:vAlign w:val="bottom"/>
          </w:tcPr>
          <w:p w14:paraId="7AC2D91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Chr05K_8.204815</w:t>
            </w:r>
          </w:p>
        </w:tc>
        <w:tc>
          <w:tcPr>
            <w:tcW w:w="568" w:type="dxa"/>
            <w:shd w:val="clear" w:color="auto" w:fill="auto"/>
            <w:vAlign w:val="bottom"/>
          </w:tcPr>
          <w:p w14:paraId="200F599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07EDCB75" w14:textId="77777777" w:rsidR="00C97100" w:rsidRDefault="00C97100">
            <w:pPr>
              <w:widowControl w:val="0"/>
              <w:spacing w:after="0" w:line="240" w:lineRule="auto"/>
              <w:rPr>
                <w:rFonts w:ascii="Calibri" w:eastAsia="Times New Roman" w:hAnsi="Calibri" w:cs="Calibri"/>
                <w:lang w:eastAsia="zh-CN"/>
              </w:rPr>
            </w:pPr>
          </w:p>
        </w:tc>
      </w:tr>
      <w:tr w:rsidR="00C97100" w14:paraId="778AA57A" w14:textId="77777777">
        <w:trPr>
          <w:trHeight w:val="300"/>
        </w:trPr>
        <w:tc>
          <w:tcPr>
            <w:tcW w:w="595" w:type="dxa"/>
            <w:shd w:val="clear" w:color="auto" w:fill="auto"/>
            <w:vAlign w:val="bottom"/>
          </w:tcPr>
          <w:p w14:paraId="3015DA4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5163035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5N@84.04</w:t>
            </w:r>
          </w:p>
        </w:tc>
        <w:tc>
          <w:tcPr>
            <w:tcW w:w="1948" w:type="dxa"/>
            <w:shd w:val="clear" w:color="auto" w:fill="auto"/>
            <w:vAlign w:val="bottom"/>
          </w:tcPr>
          <w:p w14:paraId="5E8534D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Chr05N_64.047349</w:t>
            </w:r>
          </w:p>
        </w:tc>
        <w:tc>
          <w:tcPr>
            <w:tcW w:w="717" w:type="dxa"/>
            <w:shd w:val="clear" w:color="auto" w:fill="auto"/>
            <w:vAlign w:val="bottom"/>
          </w:tcPr>
          <w:p w14:paraId="37491A6F"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4.73</w:t>
            </w:r>
          </w:p>
        </w:tc>
        <w:tc>
          <w:tcPr>
            <w:tcW w:w="2363" w:type="dxa"/>
            <w:shd w:val="clear" w:color="auto" w:fill="auto"/>
            <w:vAlign w:val="bottom"/>
          </w:tcPr>
          <w:p w14:paraId="0A87F79C"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Chr05N_60.974614</w:t>
            </w:r>
          </w:p>
        </w:tc>
        <w:tc>
          <w:tcPr>
            <w:tcW w:w="2203" w:type="dxa"/>
            <w:shd w:val="clear" w:color="auto" w:fill="auto"/>
            <w:vAlign w:val="bottom"/>
          </w:tcPr>
          <w:p w14:paraId="1D32C2A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Chr05N_65.990782</w:t>
            </w:r>
          </w:p>
        </w:tc>
        <w:tc>
          <w:tcPr>
            <w:tcW w:w="568" w:type="dxa"/>
            <w:shd w:val="clear" w:color="auto" w:fill="auto"/>
            <w:vAlign w:val="bottom"/>
          </w:tcPr>
          <w:p w14:paraId="3F61AC1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21132BF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 TC</w:t>
            </w:r>
          </w:p>
        </w:tc>
      </w:tr>
      <w:tr w:rsidR="00C97100" w14:paraId="1C10795B" w14:textId="77777777">
        <w:trPr>
          <w:trHeight w:val="300"/>
        </w:trPr>
        <w:tc>
          <w:tcPr>
            <w:tcW w:w="595" w:type="dxa"/>
            <w:shd w:val="clear" w:color="auto" w:fill="auto"/>
            <w:vAlign w:val="bottom"/>
          </w:tcPr>
          <w:p w14:paraId="1CFB381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6CA3FDC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7N@54.06</w:t>
            </w:r>
          </w:p>
        </w:tc>
        <w:tc>
          <w:tcPr>
            <w:tcW w:w="1948" w:type="dxa"/>
            <w:shd w:val="clear" w:color="auto" w:fill="auto"/>
            <w:vAlign w:val="bottom"/>
          </w:tcPr>
          <w:p w14:paraId="6A4CC92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Chr07N_49.904749</w:t>
            </w:r>
          </w:p>
        </w:tc>
        <w:tc>
          <w:tcPr>
            <w:tcW w:w="717" w:type="dxa"/>
            <w:shd w:val="clear" w:color="auto" w:fill="auto"/>
            <w:vAlign w:val="bottom"/>
          </w:tcPr>
          <w:p w14:paraId="1ECE1784"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4.17</w:t>
            </w:r>
          </w:p>
        </w:tc>
        <w:tc>
          <w:tcPr>
            <w:tcW w:w="2363" w:type="dxa"/>
            <w:shd w:val="clear" w:color="auto" w:fill="auto"/>
            <w:vAlign w:val="bottom"/>
          </w:tcPr>
          <w:p w14:paraId="6368F2D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Chr07N_49.035214</w:t>
            </w:r>
          </w:p>
        </w:tc>
        <w:tc>
          <w:tcPr>
            <w:tcW w:w="2203" w:type="dxa"/>
            <w:shd w:val="clear" w:color="auto" w:fill="auto"/>
            <w:vAlign w:val="bottom"/>
          </w:tcPr>
          <w:p w14:paraId="4C387A9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Chr07N_49.904749</w:t>
            </w:r>
          </w:p>
        </w:tc>
        <w:tc>
          <w:tcPr>
            <w:tcW w:w="568" w:type="dxa"/>
            <w:shd w:val="clear" w:color="auto" w:fill="auto"/>
            <w:vAlign w:val="bottom"/>
          </w:tcPr>
          <w:p w14:paraId="2DC4E3C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7564189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w:t>
            </w:r>
          </w:p>
        </w:tc>
      </w:tr>
      <w:tr w:rsidR="00C97100" w14:paraId="1CA6C580" w14:textId="77777777">
        <w:trPr>
          <w:trHeight w:val="300"/>
        </w:trPr>
        <w:tc>
          <w:tcPr>
            <w:tcW w:w="595" w:type="dxa"/>
            <w:shd w:val="clear" w:color="auto" w:fill="auto"/>
            <w:vAlign w:val="bottom"/>
          </w:tcPr>
          <w:p w14:paraId="3F0C4E8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PBN</w:t>
            </w:r>
          </w:p>
        </w:tc>
        <w:tc>
          <w:tcPr>
            <w:tcW w:w="1170" w:type="dxa"/>
            <w:shd w:val="clear" w:color="auto" w:fill="auto"/>
            <w:vAlign w:val="bottom"/>
          </w:tcPr>
          <w:p w14:paraId="562D934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9N@26.03</w:t>
            </w:r>
          </w:p>
        </w:tc>
        <w:tc>
          <w:tcPr>
            <w:tcW w:w="1948" w:type="dxa"/>
            <w:shd w:val="clear" w:color="auto" w:fill="auto"/>
            <w:vAlign w:val="bottom"/>
          </w:tcPr>
          <w:p w14:paraId="2D778C1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Chr09N_12.531268</w:t>
            </w:r>
          </w:p>
        </w:tc>
        <w:tc>
          <w:tcPr>
            <w:tcW w:w="717" w:type="dxa"/>
            <w:shd w:val="clear" w:color="auto" w:fill="auto"/>
            <w:vAlign w:val="bottom"/>
          </w:tcPr>
          <w:p w14:paraId="5E454563"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4.89</w:t>
            </w:r>
          </w:p>
        </w:tc>
        <w:tc>
          <w:tcPr>
            <w:tcW w:w="2363" w:type="dxa"/>
            <w:shd w:val="clear" w:color="auto" w:fill="auto"/>
            <w:vAlign w:val="bottom"/>
          </w:tcPr>
          <w:p w14:paraId="2283BF4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Chr09N_7.913256</w:t>
            </w:r>
          </w:p>
        </w:tc>
        <w:tc>
          <w:tcPr>
            <w:tcW w:w="2203" w:type="dxa"/>
            <w:shd w:val="clear" w:color="auto" w:fill="auto"/>
            <w:vAlign w:val="bottom"/>
          </w:tcPr>
          <w:p w14:paraId="334EF31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Chr09N_21.588445</w:t>
            </w:r>
          </w:p>
        </w:tc>
        <w:tc>
          <w:tcPr>
            <w:tcW w:w="568" w:type="dxa"/>
            <w:shd w:val="clear" w:color="auto" w:fill="auto"/>
            <w:vAlign w:val="bottom"/>
          </w:tcPr>
          <w:p w14:paraId="76D0BECD"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4134AB92"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FL50</w:t>
            </w:r>
          </w:p>
        </w:tc>
      </w:tr>
      <w:tr w:rsidR="00C97100" w14:paraId="01D60E3B" w14:textId="77777777">
        <w:trPr>
          <w:trHeight w:val="300"/>
        </w:trPr>
        <w:tc>
          <w:tcPr>
            <w:tcW w:w="595" w:type="dxa"/>
            <w:shd w:val="clear" w:color="auto" w:fill="auto"/>
            <w:vAlign w:val="bottom"/>
          </w:tcPr>
          <w:p w14:paraId="44F38196"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SBN</w:t>
            </w:r>
          </w:p>
        </w:tc>
        <w:tc>
          <w:tcPr>
            <w:tcW w:w="1170" w:type="dxa"/>
            <w:shd w:val="clear" w:color="auto" w:fill="auto"/>
            <w:vAlign w:val="bottom"/>
          </w:tcPr>
          <w:p w14:paraId="4CBF3946"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2N@72.03</w:t>
            </w:r>
          </w:p>
        </w:tc>
        <w:tc>
          <w:tcPr>
            <w:tcW w:w="1948" w:type="dxa"/>
            <w:shd w:val="clear" w:color="auto" w:fill="auto"/>
            <w:vAlign w:val="bottom"/>
          </w:tcPr>
          <w:p w14:paraId="5F050DD7"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Chr02N_58.696003</w:t>
            </w:r>
          </w:p>
        </w:tc>
        <w:tc>
          <w:tcPr>
            <w:tcW w:w="717" w:type="dxa"/>
            <w:shd w:val="clear" w:color="auto" w:fill="auto"/>
            <w:vAlign w:val="bottom"/>
          </w:tcPr>
          <w:p w14:paraId="5FF0E205"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9.46</w:t>
            </w:r>
          </w:p>
        </w:tc>
        <w:tc>
          <w:tcPr>
            <w:tcW w:w="2363" w:type="dxa"/>
            <w:shd w:val="clear" w:color="auto" w:fill="auto"/>
            <w:vAlign w:val="bottom"/>
          </w:tcPr>
          <w:p w14:paraId="371BCFC1"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Chr02N_54.556579</w:t>
            </w:r>
          </w:p>
        </w:tc>
        <w:tc>
          <w:tcPr>
            <w:tcW w:w="2203" w:type="dxa"/>
            <w:shd w:val="clear" w:color="auto" w:fill="auto"/>
            <w:vAlign w:val="bottom"/>
          </w:tcPr>
          <w:p w14:paraId="40FDF53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Chr02N_60.798034</w:t>
            </w:r>
          </w:p>
        </w:tc>
        <w:tc>
          <w:tcPr>
            <w:tcW w:w="568" w:type="dxa"/>
            <w:shd w:val="clear" w:color="auto" w:fill="auto"/>
            <w:vAlign w:val="bottom"/>
          </w:tcPr>
          <w:p w14:paraId="69B4C0C7"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565479EB" w14:textId="77777777" w:rsidR="00C97100" w:rsidRDefault="00C97100">
            <w:pPr>
              <w:widowControl w:val="0"/>
              <w:spacing w:after="0" w:line="240" w:lineRule="auto"/>
              <w:rPr>
                <w:rFonts w:ascii="Calibri" w:eastAsia="Times New Roman" w:hAnsi="Calibri" w:cs="Calibri"/>
                <w:lang w:eastAsia="zh-CN"/>
              </w:rPr>
            </w:pPr>
          </w:p>
        </w:tc>
      </w:tr>
      <w:tr w:rsidR="00C97100" w14:paraId="4F7EFBFA" w14:textId="77777777">
        <w:trPr>
          <w:trHeight w:val="300"/>
        </w:trPr>
        <w:tc>
          <w:tcPr>
            <w:tcW w:w="595" w:type="dxa"/>
            <w:shd w:val="clear" w:color="auto" w:fill="auto"/>
            <w:vAlign w:val="bottom"/>
          </w:tcPr>
          <w:p w14:paraId="0BECA97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SBN</w:t>
            </w:r>
          </w:p>
        </w:tc>
        <w:tc>
          <w:tcPr>
            <w:tcW w:w="1170" w:type="dxa"/>
            <w:shd w:val="clear" w:color="auto" w:fill="auto"/>
            <w:vAlign w:val="bottom"/>
          </w:tcPr>
          <w:p w14:paraId="112D8D9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5K@95.5</w:t>
            </w:r>
          </w:p>
        </w:tc>
        <w:tc>
          <w:tcPr>
            <w:tcW w:w="1948" w:type="dxa"/>
            <w:shd w:val="clear" w:color="auto" w:fill="auto"/>
            <w:vAlign w:val="bottom"/>
          </w:tcPr>
          <w:p w14:paraId="1B9D275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Chr05K_60.232411</w:t>
            </w:r>
          </w:p>
        </w:tc>
        <w:tc>
          <w:tcPr>
            <w:tcW w:w="717" w:type="dxa"/>
            <w:shd w:val="clear" w:color="auto" w:fill="auto"/>
            <w:vAlign w:val="bottom"/>
          </w:tcPr>
          <w:p w14:paraId="76FB3B96"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6.22</w:t>
            </w:r>
          </w:p>
        </w:tc>
        <w:tc>
          <w:tcPr>
            <w:tcW w:w="2363" w:type="dxa"/>
            <w:shd w:val="clear" w:color="auto" w:fill="auto"/>
            <w:vAlign w:val="bottom"/>
          </w:tcPr>
          <w:p w14:paraId="1F29DF2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Chr05K_58.583292</w:t>
            </w:r>
          </w:p>
        </w:tc>
        <w:tc>
          <w:tcPr>
            <w:tcW w:w="2203" w:type="dxa"/>
            <w:shd w:val="clear" w:color="auto" w:fill="auto"/>
            <w:vAlign w:val="bottom"/>
          </w:tcPr>
          <w:p w14:paraId="2463459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Chr05K_60.232411</w:t>
            </w:r>
          </w:p>
        </w:tc>
        <w:tc>
          <w:tcPr>
            <w:tcW w:w="568" w:type="dxa"/>
            <w:shd w:val="clear" w:color="auto" w:fill="auto"/>
            <w:vAlign w:val="bottom"/>
          </w:tcPr>
          <w:p w14:paraId="0F72A5C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Pr>
          <w:p w14:paraId="3C4F766D" w14:textId="77777777" w:rsidR="00C97100" w:rsidRDefault="00C97100">
            <w:pPr>
              <w:widowControl w:val="0"/>
              <w:spacing w:after="0" w:line="240" w:lineRule="auto"/>
              <w:rPr>
                <w:rFonts w:ascii="Calibri" w:eastAsia="Times New Roman" w:hAnsi="Calibri" w:cs="Calibri"/>
                <w:lang w:eastAsia="zh-CN"/>
              </w:rPr>
            </w:pPr>
          </w:p>
        </w:tc>
      </w:tr>
      <w:tr w:rsidR="00C97100" w14:paraId="1DDE5EA8" w14:textId="77777777">
        <w:trPr>
          <w:trHeight w:val="300"/>
        </w:trPr>
        <w:tc>
          <w:tcPr>
            <w:tcW w:w="595" w:type="dxa"/>
            <w:shd w:val="clear" w:color="auto" w:fill="auto"/>
            <w:vAlign w:val="bottom"/>
          </w:tcPr>
          <w:p w14:paraId="5595917E"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SBN</w:t>
            </w:r>
          </w:p>
        </w:tc>
        <w:tc>
          <w:tcPr>
            <w:tcW w:w="1170" w:type="dxa"/>
            <w:shd w:val="clear" w:color="auto" w:fill="auto"/>
            <w:vAlign w:val="bottom"/>
          </w:tcPr>
          <w:p w14:paraId="65FB6949"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9K@51.96</w:t>
            </w:r>
          </w:p>
        </w:tc>
        <w:tc>
          <w:tcPr>
            <w:tcW w:w="1948" w:type="dxa"/>
            <w:shd w:val="clear" w:color="auto" w:fill="auto"/>
            <w:vAlign w:val="bottom"/>
          </w:tcPr>
          <w:p w14:paraId="7902FF8A"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Chr09K_24.465322</w:t>
            </w:r>
          </w:p>
        </w:tc>
        <w:tc>
          <w:tcPr>
            <w:tcW w:w="717" w:type="dxa"/>
            <w:shd w:val="clear" w:color="auto" w:fill="auto"/>
            <w:vAlign w:val="bottom"/>
          </w:tcPr>
          <w:p w14:paraId="0312522A"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10.37</w:t>
            </w:r>
          </w:p>
        </w:tc>
        <w:tc>
          <w:tcPr>
            <w:tcW w:w="2363" w:type="dxa"/>
            <w:shd w:val="clear" w:color="auto" w:fill="auto"/>
            <w:vAlign w:val="bottom"/>
          </w:tcPr>
          <w:p w14:paraId="70E6C0A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Chr09K_19.959778</w:t>
            </w:r>
          </w:p>
        </w:tc>
        <w:tc>
          <w:tcPr>
            <w:tcW w:w="2203" w:type="dxa"/>
            <w:shd w:val="clear" w:color="auto" w:fill="auto"/>
            <w:vAlign w:val="bottom"/>
          </w:tcPr>
          <w:p w14:paraId="5F7933F0"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Chr09K_28.697896</w:t>
            </w:r>
          </w:p>
        </w:tc>
        <w:tc>
          <w:tcPr>
            <w:tcW w:w="568" w:type="dxa"/>
            <w:shd w:val="clear" w:color="auto" w:fill="auto"/>
            <w:vAlign w:val="bottom"/>
          </w:tcPr>
          <w:p w14:paraId="47CA5F5F"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Yes</w:t>
            </w:r>
          </w:p>
        </w:tc>
        <w:tc>
          <w:tcPr>
            <w:tcW w:w="2494" w:type="dxa"/>
          </w:tcPr>
          <w:p w14:paraId="39B9898B" w14:textId="77777777" w:rsidR="00C97100" w:rsidRDefault="00C97100">
            <w:pPr>
              <w:widowControl w:val="0"/>
              <w:spacing w:after="0" w:line="240" w:lineRule="auto"/>
              <w:rPr>
                <w:rFonts w:ascii="Calibri" w:eastAsia="Times New Roman" w:hAnsi="Calibri" w:cs="Calibri"/>
                <w:lang w:eastAsia="zh-CN"/>
              </w:rPr>
            </w:pPr>
          </w:p>
        </w:tc>
      </w:tr>
      <w:tr w:rsidR="00C97100" w14:paraId="2212D68B" w14:textId="77777777">
        <w:trPr>
          <w:trHeight w:val="300"/>
        </w:trPr>
        <w:tc>
          <w:tcPr>
            <w:tcW w:w="595" w:type="dxa"/>
            <w:tcBorders>
              <w:bottom w:val="single" w:sz="4" w:space="0" w:color="000000"/>
            </w:tcBorders>
            <w:shd w:val="clear" w:color="auto" w:fill="auto"/>
            <w:vAlign w:val="bottom"/>
          </w:tcPr>
          <w:p w14:paraId="76E21F9B"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SBN</w:t>
            </w:r>
          </w:p>
        </w:tc>
        <w:tc>
          <w:tcPr>
            <w:tcW w:w="1170" w:type="dxa"/>
            <w:tcBorders>
              <w:bottom w:val="single" w:sz="4" w:space="0" w:color="000000"/>
            </w:tcBorders>
            <w:shd w:val="clear" w:color="auto" w:fill="auto"/>
            <w:vAlign w:val="bottom"/>
          </w:tcPr>
          <w:p w14:paraId="5BE36F9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9N@38.02</w:t>
            </w:r>
          </w:p>
        </w:tc>
        <w:tc>
          <w:tcPr>
            <w:tcW w:w="1948" w:type="dxa"/>
            <w:tcBorders>
              <w:bottom w:val="single" w:sz="4" w:space="0" w:color="000000"/>
            </w:tcBorders>
            <w:shd w:val="clear" w:color="auto" w:fill="auto"/>
            <w:vAlign w:val="bottom"/>
          </w:tcPr>
          <w:p w14:paraId="3F3C346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Chr09N_18.617122</w:t>
            </w:r>
          </w:p>
        </w:tc>
        <w:tc>
          <w:tcPr>
            <w:tcW w:w="717" w:type="dxa"/>
            <w:tcBorders>
              <w:bottom w:val="single" w:sz="4" w:space="0" w:color="000000"/>
            </w:tcBorders>
            <w:shd w:val="clear" w:color="auto" w:fill="auto"/>
            <w:vAlign w:val="bottom"/>
          </w:tcPr>
          <w:p w14:paraId="03B2BFF1" w14:textId="77777777" w:rsidR="00C97100" w:rsidRDefault="00850C5C">
            <w:pPr>
              <w:widowControl w:val="0"/>
              <w:spacing w:after="0" w:line="240" w:lineRule="auto"/>
              <w:jc w:val="right"/>
              <w:rPr>
                <w:rFonts w:ascii="Calibri" w:eastAsia="Times New Roman" w:hAnsi="Calibri" w:cs="Calibri"/>
                <w:lang w:eastAsia="zh-CN"/>
              </w:rPr>
            </w:pPr>
            <w:r>
              <w:rPr>
                <w:rFonts w:eastAsia="Times New Roman" w:cs="Calibri"/>
                <w:lang w:eastAsia="zh-CN"/>
              </w:rPr>
              <w:t>9.29</w:t>
            </w:r>
          </w:p>
        </w:tc>
        <w:tc>
          <w:tcPr>
            <w:tcW w:w="2363" w:type="dxa"/>
            <w:tcBorders>
              <w:bottom w:val="single" w:sz="4" w:space="0" w:color="000000"/>
            </w:tcBorders>
            <w:shd w:val="clear" w:color="auto" w:fill="auto"/>
            <w:vAlign w:val="bottom"/>
          </w:tcPr>
          <w:p w14:paraId="7B7A2B55"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Chr09N_17.684245</w:t>
            </w:r>
          </w:p>
        </w:tc>
        <w:tc>
          <w:tcPr>
            <w:tcW w:w="2203" w:type="dxa"/>
            <w:tcBorders>
              <w:bottom w:val="single" w:sz="4" w:space="0" w:color="000000"/>
            </w:tcBorders>
            <w:shd w:val="clear" w:color="auto" w:fill="auto"/>
            <w:vAlign w:val="bottom"/>
          </w:tcPr>
          <w:p w14:paraId="18DD5138"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Chr09N_19.333648</w:t>
            </w:r>
          </w:p>
        </w:tc>
        <w:tc>
          <w:tcPr>
            <w:tcW w:w="568" w:type="dxa"/>
            <w:tcBorders>
              <w:bottom w:val="single" w:sz="4" w:space="0" w:color="000000"/>
            </w:tcBorders>
            <w:shd w:val="clear" w:color="auto" w:fill="auto"/>
            <w:vAlign w:val="bottom"/>
          </w:tcPr>
          <w:p w14:paraId="7D819633"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No</w:t>
            </w:r>
          </w:p>
        </w:tc>
        <w:tc>
          <w:tcPr>
            <w:tcW w:w="2494" w:type="dxa"/>
            <w:tcBorders>
              <w:bottom w:val="single" w:sz="4" w:space="0" w:color="000000"/>
            </w:tcBorders>
          </w:tcPr>
          <w:p w14:paraId="6F6C1FF4" w14:textId="77777777" w:rsidR="00C97100" w:rsidRDefault="00850C5C">
            <w:pPr>
              <w:widowControl w:val="0"/>
              <w:spacing w:after="0" w:line="240" w:lineRule="auto"/>
              <w:rPr>
                <w:rFonts w:ascii="Calibri" w:eastAsia="Times New Roman" w:hAnsi="Calibri" w:cs="Calibri"/>
                <w:lang w:eastAsia="zh-CN"/>
              </w:rPr>
            </w:pPr>
            <w:r>
              <w:rPr>
                <w:rFonts w:eastAsia="Times New Roman" w:cs="Calibri"/>
                <w:lang w:eastAsia="zh-CN"/>
              </w:rPr>
              <w:t>TC, BIO</w:t>
            </w:r>
            <w:bookmarkStart w:id="476" w:name="_Hlk15558832"/>
            <w:bookmarkEnd w:id="476"/>
          </w:p>
        </w:tc>
      </w:tr>
    </w:tbl>
    <w:p w14:paraId="47BD528F" w14:textId="77777777" w:rsidR="00C97100" w:rsidRDefault="00C97100">
      <w:pPr>
        <w:sectPr w:rsidR="00C97100">
          <w:headerReference w:type="default" r:id="rId21"/>
          <w:footerReference w:type="default" r:id="rId22"/>
          <w:pgSz w:w="15840" w:h="12240" w:orient="landscape"/>
          <w:pgMar w:top="1440" w:right="1440" w:bottom="1440" w:left="1440" w:header="720" w:footer="720" w:gutter="0"/>
          <w:lnNumType w:countBy="1" w:distance="283" w:restart="continuous"/>
          <w:cols w:space="720"/>
          <w:formProt w:val="0"/>
          <w:docGrid w:linePitch="360" w:charSpace="8192"/>
        </w:sectPr>
      </w:pPr>
    </w:p>
    <w:p w14:paraId="45151D67" w14:textId="77777777" w:rsidR="00C97100" w:rsidRDefault="00C97100">
      <w:pPr>
        <w:spacing w:after="0" w:line="480" w:lineRule="auto"/>
        <w:rPr>
          <w:b/>
        </w:rPr>
      </w:pPr>
    </w:p>
    <w:sectPr w:rsidR="00C97100">
      <w:headerReference w:type="default" r:id="rId23"/>
      <w:footerReference w:type="default" r:id="rId24"/>
      <w:pgSz w:w="12240" w:h="15840"/>
      <w:pgMar w:top="1440" w:right="1440" w:bottom="1440" w:left="1440" w:header="720" w:footer="720" w:gutter="0"/>
      <w:lnNumType w:countBy="1" w:distance="283" w:restart="continuous"/>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irdy" w:date="2021-08-22T22:23:00Z" w:initials="B">
    <w:p w14:paraId="5615D002" w14:textId="77777777" w:rsidR="00C97D1D" w:rsidRDefault="00C97D1D">
      <w:r>
        <w:rPr>
          <w:rFonts w:ascii="Liberation Serif" w:eastAsia="DejaVu Sans" w:hAnsi="Liberation Serif" w:cs="DejaVu Sans"/>
          <w:sz w:val="24"/>
          <w:szCs w:val="24"/>
          <w:lang w:bidi="en-US"/>
        </w:rPr>
        <w:t>Add GWAS INFO here.</w:t>
      </w:r>
    </w:p>
    <w:p w14:paraId="1DD9C388" w14:textId="77777777" w:rsidR="00C97D1D" w:rsidRDefault="00C97D1D">
      <w:r>
        <w:rPr>
          <w:rFonts w:ascii="Liberation Serif" w:eastAsia="DejaVu Sans" w:hAnsi="Liberation Serif" w:cs="DejaVu Sans"/>
          <w:sz w:val="24"/>
          <w:szCs w:val="24"/>
          <w:lang w:bidi="en-US"/>
        </w:rPr>
        <w:t xml:space="preserve">Generally, we need to edit this abstract extensively, by excluding information on genomic prediction and pleiotropy, but add the information of GWAS for the validation. </w:t>
      </w:r>
      <w:proofErr w:type="gramStart"/>
      <w:r>
        <w:rPr>
          <w:rFonts w:ascii="Liberation Serif" w:eastAsia="DejaVu Sans" w:hAnsi="Liberation Serif" w:cs="DejaVu Sans"/>
          <w:sz w:val="24"/>
          <w:szCs w:val="24"/>
          <w:lang w:bidi="en-US"/>
        </w:rPr>
        <w:t>Also</w:t>
      </w:r>
      <w:proofErr w:type="gramEnd"/>
      <w:r>
        <w:rPr>
          <w:rFonts w:ascii="Liberation Serif" w:eastAsia="DejaVu Sans" w:hAnsi="Liberation Serif" w:cs="DejaVu Sans"/>
          <w:sz w:val="24"/>
          <w:szCs w:val="24"/>
          <w:lang w:bidi="en-US"/>
        </w:rPr>
        <w:t xml:space="preserve"> not emphasize too much on GXE.</w:t>
      </w:r>
    </w:p>
    <w:p w14:paraId="462EF3F9" w14:textId="77777777" w:rsidR="00C97D1D" w:rsidRDefault="00C97D1D">
      <w:r>
        <w:rPr>
          <w:rFonts w:ascii="Liberation Serif" w:eastAsia="DejaVu Sans" w:hAnsi="Liberation Serif" w:cs="DejaVu Sans"/>
          <w:sz w:val="24"/>
          <w:szCs w:val="24"/>
          <w:lang w:bidi="en-US"/>
        </w:rPr>
        <w:t>This part can be edited in the end after we edit the man text.</w:t>
      </w:r>
    </w:p>
  </w:comment>
  <w:comment w:id="7" w:author="Alice MacQueen" w:date="2021-08-25T16:44:00Z" w:initials="AM">
    <w:p w14:paraId="125280CF" w14:textId="77777777" w:rsidR="00C97D1D" w:rsidRDefault="00C97D1D">
      <w:r>
        <w:rPr>
          <w:rFonts w:ascii="Calibri" w:eastAsia="DengXian" w:hAnsi="Calibri" w:cs="Noto Sans Arabic UI"/>
          <w:sz w:val="20"/>
          <w:szCs w:val="24"/>
          <w:lang w:eastAsia="zh-CN" w:bidi="en-US"/>
        </w:rPr>
        <w:t>Agreed. Do this last</w:t>
      </w:r>
    </w:p>
  </w:comment>
  <w:comment w:id="50" w:author="Alice MacQueen" w:date="2021-08-25T17:44:00Z" w:initials="AM">
    <w:p w14:paraId="02244784" w14:textId="77777777" w:rsidR="00C97D1D" w:rsidRDefault="00C97D1D">
      <w:r>
        <w:rPr>
          <w:rFonts w:ascii="Calibri" w:eastAsia="DengXian" w:hAnsi="Calibri" w:cs="Noto Sans Arabic UI"/>
          <w:sz w:val="20"/>
          <w:szCs w:val="24"/>
          <w:lang w:eastAsia="zh-CN" w:bidi="en-US"/>
        </w:rPr>
        <w:t xml:space="preserve">I agree. We won’t focus on this as there isn’t much </w:t>
      </w:r>
      <w:proofErr w:type="spellStart"/>
      <w:r>
        <w:rPr>
          <w:rFonts w:ascii="Calibri" w:eastAsia="DengXian" w:hAnsi="Calibri" w:cs="Noto Sans Arabic UI"/>
          <w:sz w:val="20"/>
          <w:szCs w:val="24"/>
          <w:lang w:eastAsia="zh-CN" w:bidi="en-US"/>
        </w:rPr>
        <w:t>GxE</w:t>
      </w:r>
      <w:proofErr w:type="spellEnd"/>
    </w:p>
  </w:comment>
  <w:comment w:id="48" w:author="Birdy" w:date="2021-08-22T22:44:00Z" w:initials="B">
    <w:p w14:paraId="44D83CEA" w14:textId="77777777" w:rsidR="00C97D1D" w:rsidRDefault="00C97D1D">
      <w:r>
        <w:rPr>
          <w:rFonts w:ascii="Liberation Serif" w:eastAsia="DejaVu Sans" w:hAnsi="Liberation Serif" w:cs="DejaVu Sans"/>
          <w:sz w:val="24"/>
          <w:szCs w:val="24"/>
          <w:lang w:bidi="en-US"/>
        </w:rPr>
        <w:t>Since we already removed the section of environmental variables on panicle traits, we may want to remove this paragraph. What do you think?</w:t>
      </w:r>
    </w:p>
  </w:comment>
  <w:comment w:id="53" w:author="Juengerlab" w:date="2021-09-14T10:33:00Z" w:initials="J">
    <w:p w14:paraId="21E2E07F" w14:textId="272EF8B8" w:rsidR="00C97D1D" w:rsidRPr="00211199" w:rsidRDefault="00C97D1D">
      <w:pPr>
        <w:pStyle w:val="CommentText"/>
      </w:pPr>
      <w:r>
        <w:rPr>
          <w:rStyle w:val="CommentReference"/>
        </w:rPr>
        <w:annotationRef/>
      </w:r>
      <w:r>
        <w:t xml:space="preserve">If this is supposed to be an abbreviation to help with clarity and decrease word count, it shouldn’t have spaces – it should be </w:t>
      </w:r>
      <w:proofErr w:type="spellStart"/>
      <w:r>
        <w:t>GxE</w:t>
      </w:r>
      <w:proofErr w:type="spellEnd"/>
    </w:p>
  </w:comment>
  <w:comment w:id="52" w:author="Birdy" w:date="2021-08-22T22:45:00Z" w:initials="B">
    <w:p w14:paraId="36A5AC0F" w14:textId="77777777" w:rsidR="00C97D1D" w:rsidRDefault="00C97D1D">
      <w:r>
        <w:rPr>
          <w:rFonts w:ascii="Liberation Serif" w:eastAsia="DejaVu Sans" w:hAnsi="Liberation Serif" w:cs="DejaVu Sans"/>
          <w:sz w:val="24"/>
          <w:szCs w:val="24"/>
          <w:lang w:bidi="en-US"/>
        </w:rPr>
        <w:t>We may not emphasize GXE in our paper, but I still think this paragraph can be kept. It is just that, our results didn’t support much GXE for our panicle traits. However, except quantitative study mentioned here, we can add/cite more studies using associate mapping (GWAS) on panicle traits if any.</w:t>
      </w:r>
    </w:p>
  </w:comment>
  <w:comment w:id="59" w:author="Alice MacQueen" w:date="2021-08-25T17:43:00Z" w:initials="AM">
    <w:p w14:paraId="0CC69E22" w14:textId="77777777" w:rsidR="00C97D1D" w:rsidRDefault="00C97D1D">
      <w:r>
        <w:rPr>
          <w:rFonts w:ascii="Calibri" w:eastAsia="DengXian" w:hAnsi="Calibri" w:cs="Noto Sans Arabic UI"/>
          <w:sz w:val="20"/>
          <w:szCs w:val="24"/>
          <w:lang w:eastAsia="zh-CN" w:bidi="en-US"/>
        </w:rPr>
        <w:t xml:space="preserve">Agree, what if we set it up like a pure genetics paper – evaluate the evidence for both </w:t>
      </w:r>
      <w:proofErr w:type="spellStart"/>
      <w:r>
        <w:rPr>
          <w:rFonts w:ascii="Calibri" w:eastAsia="DengXian" w:hAnsi="Calibri" w:cs="Noto Sans Arabic UI"/>
          <w:sz w:val="20"/>
          <w:szCs w:val="24"/>
          <w:lang w:eastAsia="zh-CN" w:bidi="en-US"/>
        </w:rPr>
        <w:t>GxE</w:t>
      </w:r>
      <w:proofErr w:type="spellEnd"/>
      <w:r>
        <w:rPr>
          <w:rFonts w:ascii="Calibri" w:eastAsia="DengXian" w:hAnsi="Calibri" w:cs="Noto Sans Arabic UI"/>
          <w:sz w:val="20"/>
          <w:szCs w:val="24"/>
          <w:lang w:eastAsia="zh-CN" w:bidi="en-US"/>
        </w:rPr>
        <w:t xml:space="preserve"> and pleiotropy? Then Mention what we do &amp; don’t find.</w:t>
      </w:r>
    </w:p>
  </w:comment>
  <w:comment w:id="111" w:author="Alice MacQueen" w:date="2021-08-25T17:42:00Z" w:initials="AM">
    <w:p w14:paraId="3AAD3A4B" w14:textId="77777777" w:rsidR="00C97D1D" w:rsidRDefault="00C97D1D">
      <w:r>
        <w:rPr>
          <w:rFonts w:ascii="Calibri" w:eastAsia="DengXian" w:hAnsi="Calibri" w:cs="Noto Sans Arabic UI"/>
          <w:sz w:val="20"/>
          <w:szCs w:val="24"/>
          <w:lang w:eastAsia="zh-CN" w:bidi="en-US"/>
        </w:rPr>
        <w:t>I’m not sure about removing this… see below</w:t>
      </w:r>
    </w:p>
  </w:comment>
  <w:comment w:id="94" w:author="Birdy" w:date="2021-08-22T22:47:00Z" w:initials="B">
    <w:p w14:paraId="22A23513" w14:textId="77777777" w:rsidR="00C97D1D" w:rsidRDefault="00C97D1D">
      <w:r>
        <w:rPr>
          <w:rFonts w:ascii="Liberation Serif" w:eastAsia="DejaVu Sans" w:hAnsi="Liberation Serif" w:cs="DejaVu Sans"/>
          <w:sz w:val="24"/>
          <w:szCs w:val="24"/>
          <w:lang w:bidi="en-US"/>
        </w:rPr>
        <w:t>Remove this paragraph</w:t>
      </w:r>
    </w:p>
  </w:comment>
  <w:comment w:id="179" w:author="Alice MacQueen" w:date="2021-08-25T17:41:00Z" w:initials="AM">
    <w:p w14:paraId="43DAEDF9" w14:textId="77777777" w:rsidR="00C97D1D" w:rsidRDefault="00C97D1D">
      <w:r>
        <w:rPr>
          <w:rFonts w:ascii="Calibri" w:eastAsia="DengXian" w:hAnsi="Calibri" w:cs="Noto Sans Arabic UI"/>
          <w:sz w:val="20"/>
          <w:szCs w:val="24"/>
          <w:lang w:eastAsia="zh-CN" w:bidi="en-US"/>
        </w:rPr>
        <w:t xml:space="preserve">I propose a modification: </w:t>
      </w:r>
    </w:p>
    <w:p w14:paraId="40E83BA7" w14:textId="77777777" w:rsidR="00C97D1D" w:rsidRDefault="00C97D1D">
      <w:r>
        <w:rPr>
          <w:rFonts w:ascii="Liberation Serif" w:eastAsia="DengXian" w:hAnsi="Liberation Serif" w:cs="Noto Sans Arabic UI"/>
          <w:sz w:val="20"/>
          <w:szCs w:val="24"/>
          <w:lang w:eastAsia="zh-CN" w:bidi="en-US"/>
        </w:rPr>
        <w:t xml:space="preserve">Add the information about GWAS, emphasizing that we are using two populations of switchgrass to study the genetic basis of panicle traits, including evidence for pleiotropy or </w:t>
      </w:r>
      <w:proofErr w:type="spellStart"/>
      <w:r>
        <w:rPr>
          <w:rFonts w:ascii="Liberation Serif" w:eastAsia="DengXian" w:hAnsi="Liberation Serif" w:cs="Noto Sans Arabic UI"/>
          <w:sz w:val="20"/>
          <w:szCs w:val="24"/>
          <w:lang w:eastAsia="zh-CN" w:bidi="en-US"/>
        </w:rPr>
        <w:t>GxE</w:t>
      </w:r>
      <w:proofErr w:type="spellEnd"/>
      <w:r>
        <w:rPr>
          <w:rFonts w:ascii="Liberation Serif" w:eastAsia="DengXian" w:hAnsi="Liberation Serif" w:cs="Noto Sans Arabic UI"/>
          <w:sz w:val="20"/>
          <w:szCs w:val="24"/>
          <w:lang w:eastAsia="zh-CN" w:bidi="en-US"/>
        </w:rPr>
        <w:t xml:space="preserve">. We find evidence for pleiotropy but little evidence for </w:t>
      </w:r>
      <w:proofErr w:type="spellStart"/>
      <w:r>
        <w:rPr>
          <w:rFonts w:ascii="Liberation Serif" w:eastAsia="DengXian" w:hAnsi="Liberation Serif" w:cs="Noto Sans Arabic UI"/>
          <w:sz w:val="20"/>
          <w:szCs w:val="24"/>
          <w:lang w:eastAsia="zh-CN" w:bidi="en-US"/>
        </w:rPr>
        <w:t>GxE</w:t>
      </w:r>
      <w:proofErr w:type="spellEnd"/>
      <w:r>
        <w:rPr>
          <w:rFonts w:ascii="Liberation Serif" w:eastAsia="DengXian" w:hAnsi="Liberation Serif" w:cs="Noto Sans Arabic UI"/>
          <w:sz w:val="20"/>
          <w:szCs w:val="24"/>
          <w:lang w:eastAsia="zh-CN" w:bidi="en-US"/>
        </w:rPr>
        <w:t>. Then we find overlapping candidates between the two to validate our QTL intervals.</w:t>
      </w:r>
    </w:p>
  </w:comment>
  <w:comment w:id="180" w:author="Birdy" w:date="2021-09-02T23:20:00Z" w:initials="B">
    <w:p w14:paraId="28455979" w14:textId="77777777" w:rsidR="00C97D1D" w:rsidRDefault="00C97D1D">
      <w:r>
        <w:rPr>
          <w:rFonts w:ascii="Liberation Serif" w:eastAsia="DejaVu Sans" w:hAnsi="Liberation Serif" w:cs="Noto Sans Arabic UI"/>
          <w:sz w:val="24"/>
          <w:szCs w:val="24"/>
          <w:lang w:bidi="en-US"/>
        </w:rPr>
        <w:t>As I mentioned in the email, the pleiotropy in this paper is between panicle traits with other traits (flowering, tiller count and biomass), we can mention in the results or discussion of a little bit of the pleiotropy found between panicle traits themselves, but should not focus on it.</w:t>
      </w:r>
    </w:p>
  </w:comment>
  <w:comment w:id="116" w:author="Birdy" w:date="2021-08-22T22:49:00Z" w:initials="B">
    <w:p w14:paraId="07864EB4" w14:textId="77777777" w:rsidR="00C97D1D" w:rsidRDefault="00C97D1D">
      <w:r>
        <w:rPr>
          <w:rFonts w:ascii="Liberation Serif" w:eastAsia="DejaVu Sans" w:hAnsi="Liberation Serif" w:cs="DejaVu Sans"/>
          <w:sz w:val="24"/>
          <w:szCs w:val="24"/>
          <w:lang w:bidi="en-US"/>
        </w:rPr>
        <w:t xml:space="preserve">Add the information about GWAS, emphasizing that we are using two population of switchgrass to study the genetic basis of panicle traits, and finding overlapping candidate genes between the two, but removing the genomic prediction and </w:t>
      </w:r>
      <w:proofErr w:type="spellStart"/>
      <w:r>
        <w:rPr>
          <w:rFonts w:ascii="Liberation Serif" w:eastAsia="DejaVu Sans" w:hAnsi="Liberation Serif" w:cs="DejaVu Sans"/>
          <w:sz w:val="24"/>
          <w:szCs w:val="24"/>
          <w:lang w:bidi="en-US"/>
        </w:rPr>
        <w:t>pleiotrophy</w:t>
      </w:r>
      <w:proofErr w:type="spellEnd"/>
      <w:r>
        <w:rPr>
          <w:rFonts w:ascii="Liberation Serif" w:eastAsia="DejaVu Sans" w:hAnsi="Liberation Serif" w:cs="DejaVu Sans"/>
          <w:sz w:val="24"/>
          <w:szCs w:val="24"/>
          <w:lang w:bidi="en-US"/>
        </w:rPr>
        <w:t>.</w:t>
      </w:r>
    </w:p>
  </w:comment>
  <w:comment w:id="188" w:author="Alice MacQueen" w:date="2021-08-25T17:40:00Z" w:initials="AM">
    <w:p w14:paraId="4685F767" w14:textId="77777777" w:rsidR="00C97D1D" w:rsidRDefault="00C97D1D">
      <w:r>
        <w:rPr>
          <w:rFonts w:ascii="Calibri" w:eastAsia="DengXian" w:hAnsi="Calibri" w:cs="Noto Sans Arabic UI"/>
          <w:sz w:val="20"/>
          <w:szCs w:val="24"/>
          <w:lang w:eastAsia="zh-CN" w:bidi="en-US"/>
        </w:rPr>
        <w:t xml:space="preserve">I started adding it at the Genomic prediction section, but it depends where we put it in the Results. If we swap GWAS for genomic prediction, then I think the right Methods place is also replacing the genomic </w:t>
      </w:r>
      <w:proofErr w:type="spellStart"/>
      <w:r>
        <w:rPr>
          <w:rFonts w:ascii="Calibri" w:eastAsia="DengXian" w:hAnsi="Calibri" w:cs="Noto Sans Arabic UI"/>
          <w:sz w:val="20"/>
          <w:szCs w:val="24"/>
          <w:lang w:eastAsia="zh-CN" w:bidi="en-US"/>
        </w:rPr>
        <w:t>prediciton</w:t>
      </w:r>
      <w:proofErr w:type="spellEnd"/>
      <w:r>
        <w:rPr>
          <w:rFonts w:ascii="Calibri" w:eastAsia="DengXian" w:hAnsi="Calibri" w:cs="Noto Sans Arabic UI"/>
          <w:sz w:val="20"/>
          <w:szCs w:val="24"/>
          <w:lang w:eastAsia="zh-CN" w:bidi="en-US"/>
        </w:rPr>
        <w:t xml:space="preserve"> section.</w:t>
      </w:r>
    </w:p>
  </w:comment>
  <w:comment w:id="187" w:author="Birdy" w:date="2021-08-22T22:52:00Z" w:initials="B">
    <w:p w14:paraId="1C71041C" w14:textId="77777777" w:rsidR="00C97D1D" w:rsidRDefault="00C97D1D">
      <w:r>
        <w:rPr>
          <w:rFonts w:ascii="Liberation Serif" w:eastAsia="DejaVu Sans" w:hAnsi="Liberation Serif" w:cs="DejaVu Sans"/>
          <w:sz w:val="24"/>
          <w:szCs w:val="24"/>
          <w:lang w:bidi="en-US"/>
        </w:rPr>
        <w:t>Add GWAS information accordingly at the right place.</w:t>
      </w:r>
    </w:p>
  </w:comment>
  <w:comment w:id="292" w:author="Alice MacQueen" w:date="2021-08-25T17:37:00Z" w:initials="AM">
    <w:p w14:paraId="36B769E8" w14:textId="77777777" w:rsidR="00C97D1D" w:rsidRDefault="00C97D1D">
      <w:r>
        <w:rPr>
          <w:rFonts w:ascii="Calibri" w:eastAsia="DengXian" w:hAnsi="Calibri" w:cs="Noto Sans Arabic UI"/>
          <w:sz w:val="20"/>
          <w:szCs w:val="24"/>
          <w:lang w:eastAsia="zh-CN" w:bidi="en-US"/>
        </w:rPr>
        <w:t>Agreed. I can add some of this.</w:t>
      </w:r>
    </w:p>
  </w:comment>
  <w:comment w:id="269" w:author="Birdy" w:date="2021-08-22T22:54:00Z" w:initials="B">
    <w:p w14:paraId="3566CAEA" w14:textId="77777777" w:rsidR="00C97D1D" w:rsidRDefault="00C97D1D">
      <w:r>
        <w:rPr>
          <w:rFonts w:ascii="Liberation Serif" w:eastAsia="DejaVu Sans" w:hAnsi="Liberation Serif" w:cs="DejaVu Sans"/>
          <w:sz w:val="24"/>
          <w:szCs w:val="24"/>
          <w:lang w:bidi="en-US"/>
        </w:rPr>
        <w:t>This part will more focus on the overlapping candidates between the two population, probably remove the GO enrichment analysis, only keep the overlapping candidate genes</w:t>
      </w:r>
    </w:p>
  </w:comment>
  <w:comment w:id="362" w:author="Juengerlab" w:date="2021-09-14T11:27:00Z" w:initials="J">
    <w:p w14:paraId="422E6558" w14:textId="7DEA5728" w:rsidR="00C97D1D" w:rsidRDefault="00C97D1D">
      <w:pPr>
        <w:pStyle w:val="CommentText"/>
      </w:pPr>
      <w:r>
        <w:rPr>
          <w:rStyle w:val="CommentReference"/>
        </w:rPr>
        <w:annotationRef/>
      </w:r>
      <w:proofErr w:type="spellStart"/>
      <w:r>
        <w:t>Xiaoyu</w:t>
      </w:r>
      <w:proofErr w:type="spellEnd"/>
      <w:r>
        <w:t xml:space="preserve"> add your citations for these here</w:t>
      </w:r>
    </w:p>
  </w:comment>
  <w:comment w:id="433" w:author="Alice MacQueen" w:date="2021-08-25T17:38:00Z" w:initials="AM">
    <w:p w14:paraId="4383407C" w14:textId="77777777" w:rsidR="00C97D1D" w:rsidRDefault="00C97D1D">
      <w:r>
        <w:rPr>
          <w:rFonts w:ascii="Calibri" w:eastAsia="DengXian" w:hAnsi="Calibri" w:cs="Noto Sans Arabic UI"/>
          <w:sz w:val="20"/>
          <w:szCs w:val="24"/>
          <w:lang w:eastAsia="zh-CN" w:bidi="en-US"/>
        </w:rPr>
        <w:t xml:space="preserve">Agreed. Li &amp; </w:t>
      </w:r>
      <w:proofErr w:type="spellStart"/>
      <w:r>
        <w:rPr>
          <w:rFonts w:ascii="Calibri" w:eastAsia="DengXian" w:hAnsi="Calibri" w:cs="Noto Sans Arabic UI"/>
          <w:sz w:val="20"/>
          <w:szCs w:val="24"/>
          <w:lang w:eastAsia="zh-CN" w:bidi="en-US"/>
        </w:rPr>
        <w:t>Xiaoyu</w:t>
      </w:r>
      <w:proofErr w:type="spellEnd"/>
      <w:r>
        <w:rPr>
          <w:rFonts w:ascii="Calibri" w:eastAsia="DengXian" w:hAnsi="Calibri" w:cs="Noto Sans Arabic UI"/>
          <w:sz w:val="20"/>
          <w:szCs w:val="24"/>
          <w:lang w:eastAsia="zh-CN" w:bidi="en-US"/>
        </w:rPr>
        <w:t xml:space="preserve"> might draft this first and then I can look</w:t>
      </w:r>
    </w:p>
  </w:comment>
  <w:comment w:id="431" w:author="Birdy" w:date="2021-08-22T22:56:00Z" w:initials="B">
    <w:p w14:paraId="1D4DA7D8" w14:textId="77777777" w:rsidR="00C97D1D" w:rsidRDefault="00C97D1D">
      <w:r>
        <w:rPr>
          <w:rFonts w:ascii="Liberation Serif" w:eastAsia="DejaVu Sans" w:hAnsi="Liberation Serif" w:cs="DejaVu Sans"/>
          <w:sz w:val="24"/>
          <w:szCs w:val="24"/>
          <w:lang w:bidi="en-US"/>
        </w:rPr>
        <w:t>Overlapping candidate genes between 4way and GWAS, remove GO enrichment analysis probably.</w:t>
      </w:r>
    </w:p>
  </w:comment>
  <w:comment w:id="442" w:author="Birdy" w:date="2021-09-03T16:33:00Z" w:initials="B">
    <w:p w14:paraId="472CD84B" w14:textId="77777777" w:rsidR="00C97D1D" w:rsidRDefault="00C97D1D">
      <w:proofErr w:type="spellStart"/>
      <w:r>
        <w:rPr>
          <w:rFonts w:ascii="Liberation Serif" w:eastAsia="DejaVu Sans" w:hAnsi="Liberation Serif" w:cs="Noto Sans Arabic UI"/>
          <w:sz w:val="24"/>
          <w:szCs w:val="24"/>
          <w:lang w:bidi="en-US"/>
        </w:rPr>
        <w:t>Xiaoyu</w:t>
      </w:r>
      <w:proofErr w:type="spellEnd"/>
      <w:r>
        <w:rPr>
          <w:rFonts w:ascii="Liberation Serif" w:eastAsia="DejaVu Sans" w:hAnsi="Liberation Serif" w:cs="Noto Sans Arabic UI"/>
          <w:sz w:val="24"/>
          <w:szCs w:val="24"/>
          <w:lang w:bidi="en-US"/>
        </w:rPr>
        <w:t>, we may need rephrase or remove this part depending on how you reframe here.</w:t>
      </w:r>
    </w:p>
  </w:comment>
  <w:comment w:id="454" w:author="Birdy" w:date="2021-08-22T22:58:00Z" w:initials="B">
    <w:p w14:paraId="1E729262" w14:textId="77777777" w:rsidR="00C97D1D" w:rsidRDefault="00C97D1D">
      <w:r>
        <w:rPr>
          <w:rFonts w:ascii="Liberation Serif" w:eastAsia="DejaVu Sans" w:hAnsi="Liberation Serif" w:cs="DejaVu Sans"/>
          <w:sz w:val="24"/>
          <w:szCs w:val="24"/>
          <w:lang w:bidi="en-US"/>
        </w:rPr>
        <w:t>Remove this section about candidate genes on pleiotropy, but discuss overlapping genes (probably two genes).</w:t>
      </w:r>
    </w:p>
  </w:comment>
  <w:comment w:id="459" w:author="Alice MacQueen" w:date="2021-08-25T17:39:00Z" w:initials="AM">
    <w:p w14:paraId="2C668AFA" w14:textId="77777777" w:rsidR="00C97D1D" w:rsidRDefault="00C97D1D">
      <w:r>
        <w:rPr>
          <w:rFonts w:ascii="Calibri" w:eastAsia="DengXian" w:hAnsi="Calibri" w:cs="Noto Sans Arabic UI"/>
          <w:sz w:val="20"/>
          <w:szCs w:val="24"/>
          <w:lang w:eastAsia="zh-CN" w:bidi="en-US"/>
        </w:rPr>
        <w:t xml:space="preserve">I propose: keep the pleiotropy section, drop the genomic prediction section. Message of the paper is, hey, we looked for pleiotropy and </w:t>
      </w:r>
      <w:proofErr w:type="spellStart"/>
      <w:r>
        <w:rPr>
          <w:rFonts w:ascii="Calibri" w:eastAsia="DengXian" w:hAnsi="Calibri" w:cs="Noto Sans Arabic UI"/>
          <w:sz w:val="20"/>
          <w:szCs w:val="24"/>
          <w:lang w:eastAsia="zh-CN" w:bidi="en-US"/>
        </w:rPr>
        <w:t>GxE</w:t>
      </w:r>
      <w:proofErr w:type="spellEnd"/>
      <w:r>
        <w:rPr>
          <w:rFonts w:ascii="Calibri" w:eastAsia="DengXian" w:hAnsi="Calibri" w:cs="Noto Sans Arabic UI"/>
          <w:sz w:val="20"/>
          <w:szCs w:val="24"/>
          <w:lang w:eastAsia="zh-CN" w:bidi="en-US"/>
        </w:rPr>
        <w:t>, only found pleiotropy for this trait, that’s cool.</w:t>
      </w:r>
    </w:p>
  </w:comment>
  <w:comment w:id="469" w:author="Alice MacQueen" w:date="2021-08-25T17:39:00Z" w:initials="AM">
    <w:p w14:paraId="74EE5655" w14:textId="77777777" w:rsidR="00C97D1D" w:rsidRDefault="00C97D1D">
      <w:r>
        <w:rPr>
          <w:rFonts w:ascii="Calibri" w:eastAsia="DengXian" w:hAnsi="Calibri" w:cs="Noto Sans Arabic UI"/>
          <w:sz w:val="20"/>
          <w:szCs w:val="24"/>
          <w:lang w:eastAsia="zh-CN" w:bidi="en-US"/>
        </w:rPr>
        <w:t>agreed</w:t>
      </w:r>
    </w:p>
  </w:comment>
  <w:comment w:id="462" w:author="Birdy" w:date="2021-08-22T22:58:00Z" w:initials="B">
    <w:p w14:paraId="7672FFF3" w14:textId="77777777" w:rsidR="00C97D1D" w:rsidRDefault="00C97D1D">
      <w:r>
        <w:rPr>
          <w:rFonts w:ascii="Liberation Serif" w:eastAsia="DejaVu Sans" w:hAnsi="Liberation Serif" w:cs="DejaVu Sans"/>
          <w:sz w:val="24"/>
          <w:szCs w:val="24"/>
          <w:lang w:bidi="en-US"/>
        </w:rPr>
        <w:t>remove</w:t>
      </w:r>
    </w:p>
  </w:comment>
  <w:comment w:id="473" w:author="Alice MacQueen" w:date="2021-08-25T17:39:00Z" w:initials="AM">
    <w:p w14:paraId="34D1FDE5" w14:textId="77777777" w:rsidR="00C97D1D" w:rsidRDefault="00C97D1D">
      <w:r>
        <w:rPr>
          <w:rFonts w:ascii="Calibri" w:eastAsia="DengXian" w:hAnsi="Calibri" w:cs="Noto Sans Arabic UI"/>
          <w:sz w:val="20"/>
          <w:szCs w:val="24"/>
          <w:lang w:eastAsia="zh-CN" w:bidi="en-US"/>
        </w:rPr>
        <w:t>Agreed and I can add some</w:t>
      </w:r>
    </w:p>
  </w:comment>
  <w:comment w:id="472" w:author="Birdy" w:date="2021-08-22T22:59:00Z" w:initials="B">
    <w:p w14:paraId="77061454" w14:textId="77777777" w:rsidR="00C97D1D" w:rsidRDefault="00C97D1D">
      <w:r>
        <w:rPr>
          <w:rFonts w:ascii="Liberation Serif" w:eastAsia="DejaVu Sans" w:hAnsi="Liberation Serif" w:cs="DejaVu Sans"/>
          <w:sz w:val="24"/>
          <w:szCs w:val="24"/>
          <w:lang w:bidi="en-US"/>
        </w:rPr>
        <w:t>will change the supplemental files and main text figures accordingly in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2EF3F9" w15:done="0"/>
  <w15:commentEx w15:paraId="125280CF" w15:done="0"/>
  <w15:commentEx w15:paraId="02244784" w15:done="0"/>
  <w15:commentEx w15:paraId="44D83CEA" w15:done="0"/>
  <w15:commentEx w15:paraId="21E2E07F" w15:done="0"/>
  <w15:commentEx w15:paraId="36A5AC0F" w15:done="0"/>
  <w15:commentEx w15:paraId="0CC69E22" w15:done="0"/>
  <w15:commentEx w15:paraId="3AAD3A4B" w15:done="0"/>
  <w15:commentEx w15:paraId="22A23513" w15:done="1"/>
  <w15:commentEx w15:paraId="40E83BA7" w15:done="1"/>
  <w15:commentEx w15:paraId="28455979" w15:done="1"/>
  <w15:commentEx w15:paraId="07864EB4" w15:done="0"/>
  <w15:commentEx w15:paraId="4685F767" w15:done="1"/>
  <w15:commentEx w15:paraId="1C71041C" w15:done="1"/>
  <w15:commentEx w15:paraId="36B769E8" w15:done="1"/>
  <w15:commentEx w15:paraId="3566CAEA" w15:done="1"/>
  <w15:commentEx w15:paraId="422E6558" w15:done="0"/>
  <w15:commentEx w15:paraId="4383407C" w15:done="0"/>
  <w15:commentEx w15:paraId="1D4DA7D8" w15:done="0"/>
  <w15:commentEx w15:paraId="472CD84B" w15:done="0"/>
  <w15:commentEx w15:paraId="1E729262" w15:done="1"/>
  <w15:commentEx w15:paraId="2C668AFA" w15:done="1"/>
  <w15:commentEx w15:paraId="74EE5655" w15:done="1"/>
  <w15:commentEx w15:paraId="7672FFF3" w15:done="1"/>
  <w15:commentEx w15:paraId="34D1FDE5" w15:done="0"/>
  <w15:commentEx w15:paraId="770614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2EF3F9" w16cid:durableId="24EAF61F"/>
  <w16cid:commentId w16cid:paraId="44D83CEA" w16cid:durableId="24EAF620"/>
  <w16cid:commentId w16cid:paraId="21E2E07F" w16cid:durableId="24EAF908"/>
  <w16cid:commentId w16cid:paraId="36A5AC0F" w16cid:durableId="24EAF621"/>
  <w16cid:commentId w16cid:paraId="0CC69E22" w16cid:durableId="24EAF622"/>
  <w16cid:commentId w16cid:paraId="22A23513" w16cid:durableId="24EAF623"/>
  <w16cid:commentId w16cid:paraId="40E83BA7" w16cid:durableId="24EAF624"/>
  <w16cid:commentId w16cid:paraId="28455979" w16cid:durableId="24EAF625"/>
  <w16cid:commentId w16cid:paraId="07864EB4" w16cid:durableId="24EAF626"/>
  <w16cid:commentId w16cid:paraId="4685F767" w16cid:durableId="24EAF627"/>
  <w16cid:commentId w16cid:paraId="1C71041C" w16cid:durableId="24EAF628"/>
  <w16cid:commentId w16cid:paraId="3566CAEA" w16cid:durableId="24EAF629"/>
  <w16cid:commentId w16cid:paraId="422E6558" w16cid:durableId="24EB0594"/>
  <w16cid:commentId w16cid:paraId="1D4DA7D8" w16cid:durableId="24EAF62A"/>
  <w16cid:commentId w16cid:paraId="472CD84B" w16cid:durableId="24EAF62B"/>
  <w16cid:commentId w16cid:paraId="1E729262" w16cid:durableId="24EAF62C"/>
  <w16cid:commentId w16cid:paraId="2C668AFA" w16cid:durableId="24EAF62D"/>
  <w16cid:commentId w16cid:paraId="7672FFF3" w16cid:durableId="24EAF62E"/>
  <w16cid:commentId w16cid:paraId="34D1FDE5" w16cid:durableId="24EAF62F"/>
  <w16cid:commentId w16cid:paraId="77061454" w16cid:durableId="24EAF6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07CE7" w14:textId="77777777" w:rsidR="008200F2" w:rsidRDefault="008200F2">
      <w:pPr>
        <w:spacing w:after="0" w:line="240" w:lineRule="auto"/>
      </w:pPr>
      <w:r>
        <w:separator/>
      </w:r>
    </w:p>
  </w:endnote>
  <w:endnote w:type="continuationSeparator" w:id="0">
    <w:p w14:paraId="4CF7179A" w14:textId="77777777" w:rsidR="008200F2" w:rsidRDefault="00820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969479"/>
      <w:docPartObj>
        <w:docPartGallery w:val="Page Numbers (Bottom of Page)"/>
        <w:docPartUnique/>
      </w:docPartObj>
    </w:sdtPr>
    <w:sdtContent>
      <w:p w14:paraId="655EA0B1" w14:textId="77777777" w:rsidR="00C97D1D" w:rsidRDefault="00C97D1D">
        <w:pPr>
          <w:pStyle w:val="Footer"/>
          <w:jc w:val="center"/>
        </w:pPr>
        <w:r>
          <w:fldChar w:fldCharType="begin"/>
        </w:r>
        <w:r>
          <w:instrText>PAGE</w:instrText>
        </w:r>
        <w:r>
          <w:fldChar w:fldCharType="separate"/>
        </w:r>
        <w:r>
          <w:t>5</w:t>
        </w:r>
        <w:r>
          <w:fldChar w:fldCharType="end"/>
        </w:r>
      </w:p>
    </w:sdtContent>
  </w:sdt>
  <w:p w14:paraId="7A47A23B" w14:textId="77777777" w:rsidR="00C97D1D" w:rsidRDefault="00C97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310452"/>
      <w:docPartObj>
        <w:docPartGallery w:val="Page Numbers (Bottom of Page)"/>
        <w:docPartUnique/>
      </w:docPartObj>
    </w:sdtPr>
    <w:sdtContent>
      <w:p w14:paraId="65E79ADF" w14:textId="77777777" w:rsidR="00C97D1D" w:rsidRDefault="00C97D1D">
        <w:pPr>
          <w:pStyle w:val="Footer"/>
          <w:jc w:val="center"/>
        </w:pPr>
        <w:r>
          <w:fldChar w:fldCharType="begin"/>
        </w:r>
        <w:r>
          <w:instrText>PAGE</w:instrText>
        </w:r>
        <w:r>
          <w:fldChar w:fldCharType="separate"/>
        </w:r>
        <w:r>
          <w:t>8</w:t>
        </w:r>
        <w:r>
          <w:fldChar w:fldCharType="end"/>
        </w:r>
      </w:p>
    </w:sdtContent>
  </w:sdt>
  <w:p w14:paraId="012D40F8" w14:textId="77777777" w:rsidR="00C97D1D" w:rsidRDefault="00C97D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4891487"/>
      <w:docPartObj>
        <w:docPartGallery w:val="Page Numbers (Bottom of Page)"/>
        <w:docPartUnique/>
      </w:docPartObj>
    </w:sdtPr>
    <w:sdtContent>
      <w:p w14:paraId="00192BB5" w14:textId="77777777" w:rsidR="00C97D1D" w:rsidRDefault="00C97D1D">
        <w:pPr>
          <w:pStyle w:val="Footer"/>
          <w:jc w:val="center"/>
        </w:pPr>
        <w:r>
          <w:fldChar w:fldCharType="begin"/>
        </w:r>
        <w:r>
          <w:instrText>PAGE</w:instrText>
        </w:r>
        <w:r>
          <w:fldChar w:fldCharType="separate"/>
        </w:r>
        <w:r>
          <w:t>28</w:t>
        </w:r>
        <w:r>
          <w:fldChar w:fldCharType="end"/>
        </w:r>
      </w:p>
    </w:sdtContent>
  </w:sdt>
  <w:p w14:paraId="60AE6677" w14:textId="77777777" w:rsidR="00C97D1D" w:rsidRDefault="00C97D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608897"/>
      <w:docPartObj>
        <w:docPartGallery w:val="Page Numbers (Bottom of Page)"/>
        <w:docPartUnique/>
      </w:docPartObj>
    </w:sdtPr>
    <w:sdtContent>
      <w:p w14:paraId="0100810A" w14:textId="77777777" w:rsidR="00C97D1D" w:rsidRDefault="00C97D1D">
        <w:pPr>
          <w:pStyle w:val="Footer"/>
          <w:jc w:val="center"/>
        </w:pPr>
        <w:r>
          <w:fldChar w:fldCharType="begin"/>
        </w:r>
        <w:r>
          <w:instrText>PAGE</w:instrText>
        </w:r>
        <w:r>
          <w:fldChar w:fldCharType="separate"/>
        </w:r>
        <w:r>
          <w:t>29</w:t>
        </w:r>
        <w:r>
          <w:fldChar w:fldCharType="end"/>
        </w:r>
      </w:p>
    </w:sdtContent>
  </w:sdt>
  <w:p w14:paraId="0B630639" w14:textId="77777777" w:rsidR="00C97D1D" w:rsidRDefault="00C97D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0307504"/>
      <w:docPartObj>
        <w:docPartGallery w:val="Page Numbers (Bottom of Page)"/>
        <w:docPartUnique/>
      </w:docPartObj>
    </w:sdtPr>
    <w:sdtContent>
      <w:p w14:paraId="2D7D7AE0" w14:textId="77777777" w:rsidR="00C97D1D" w:rsidRDefault="00C97D1D">
        <w:pPr>
          <w:pStyle w:val="Footer"/>
          <w:jc w:val="center"/>
        </w:pPr>
        <w:r>
          <w:fldChar w:fldCharType="begin"/>
        </w:r>
        <w:r>
          <w:instrText>PAGE</w:instrText>
        </w:r>
        <w:r>
          <w:fldChar w:fldCharType="separate"/>
        </w:r>
        <w:r>
          <w:t>31</w:t>
        </w:r>
        <w:r>
          <w:fldChar w:fldCharType="end"/>
        </w:r>
      </w:p>
    </w:sdtContent>
  </w:sdt>
  <w:p w14:paraId="41DFA53D" w14:textId="77777777" w:rsidR="00C97D1D" w:rsidRDefault="00C97D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862180"/>
      <w:docPartObj>
        <w:docPartGallery w:val="Page Numbers (Bottom of Page)"/>
        <w:docPartUnique/>
      </w:docPartObj>
    </w:sdtPr>
    <w:sdtContent>
      <w:p w14:paraId="0E71B386" w14:textId="77777777" w:rsidR="00C97D1D" w:rsidRDefault="00C97D1D">
        <w:pPr>
          <w:pStyle w:val="Footer"/>
          <w:jc w:val="center"/>
        </w:pPr>
        <w:r>
          <w:fldChar w:fldCharType="begin"/>
        </w:r>
        <w:r>
          <w:instrText>PAGE</w:instrText>
        </w:r>
        <w:r>
          <w:fldChar w:fldCharType="separate"/>
        </w:r>
        <w:r>
          <w:t>33</w:t>
        </w:r>
        <w:r>
          <w:fldChar w:fldCharType="end"/>
        </w:r>
      </w:p>
    </w:sdtContent>
  </w:sdt>
  <w:p w14:paraId="3B00E2DD" w14:textId="77777777" w:rsidR="00C97D1D" w:rsidRDefault="00C97D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800053"/>
      <w:docPartObj>
        <w:docPartGallery w:val="Page Numbers (Bottom of Page)"/>
        <w:docPartUnique/>
      </w:docPartObj>
    </w:sdtPr>
    <w:sdtContent>
      <w:p w14:paraId="2793C867" w14:textId="77777777" w:rsidR="00C97D1D" w:rsidRDefault="00C97D1D">
        <w:pPr>
          <w:pStyle w:val="Footer"/>
          <w:jc w:val="center"/>
        </w:pPr>
        <w:r>
          <w:fldChar w:fldCharType="begin"/>
        </w:r>
        <w:r>
          <w:instrText>PAGE</w:instrText>
        </w:r>
        <w:r>
          <w:fldChar w:fldCharType="separate"/>
        </w:r>
        <w:r>
          <w:t>34</w:t>
        </w:r>
        <w:r>
          <w:fldChar w:fldCharType="end"/>
        </w:r>
      </w:p>
    </w:sdtContent>
  </w:sdt>
  <w:p w14:paraId="6B7BD96D" w14:textId="77777777" w:rsidR="00C97D1D" w:rsidRDefault="00C97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82F8C" w14:textId="77777777" w:rsidR="008200F2" w:rsidRDefault="008200F2">
      <w:pPr>
        <w:spacing w:after="0" w:line="240" w:lineRule="auto"/>
      </w:pPr>
      <w:r>
        <w:separator/>
      </w:r>
    </w:p>
  </w:footnote>
  <w:footnote w:type="continuationSeparator" w:id="0">
    <w:p w14:paraId="65866ED3" w14:textId="77777777" w:rsidR="008200F2" w:rsidRDefault="00820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91D85" w14:textId="77777777" w:rsidR="00C97D1D" w:rsidRDefault="00C97D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4F177" w14:textId="77777777" w:rsidR="00C97D1D" w:rsidRDefault="00C97D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B6747" w14:textId="77777777" w:rsidR="00C97D1D" w:rsidRDefault="00C97D1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7E900" w14:textId="77777777" w:rsidR="00C97D1D" w:rsidRDefault="00C97D1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650CB" w14:textId="77777777" w:rsidR="00C97D1D" w:rsidRDefault="00C97D1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65B0C" w14:textId="77777777" w:rsidR="00C97D1D" w:rsidRDefault="00C97D1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68486" w14:textId="77777777" w:rsidR="00C97D1D" w:rsidRDefault="00C97D1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engerlab">
    <w15:presenceInfo w15:providerId="None" w15:userId="Juenger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100"/>
    <w:rsid w:val="000831ED"/>
    <w:rsid w:val="000B56A8"/>
    <w:rsid w:val="000C2484"/>
    <w:rsid w:val="00211199"/>
    <w:rsid w:val="00223C32"/>
    <w:rsid w:val="00377B61"/>
    <w:rsid w:val="004D004C"/>
    <w:rsid w:val="0059168A"/>
    <w:rsid w:val="00636FAC"/>
    <w:rsid w:val="008200F2"/>
    <w:rsid w:val="00850C5C"/>
    <w:rsid w:val="00916766"/>
    <w:rsid w:val="009D3922"/>
    <w:rsid w:val="00A25D12"/>
    <w:rsid w:val="00AC047B"/>
    <w:rsid w:val="00B22A2C"/>
    <w:rsid w:val="00BD78E5"/>
    <w:rsid w:val="00C97100"/>
    <w:rsid w:val="00C97D1D"/>
    <w:rsid w:val="00CA3B2E"/>
    <w:rsid w:val="00DC1D8D"/>
    <w:rsid w:val="00DE09F4"/>
    <w:rsid w:val="00E12DF4"/>
    <w:rsid w:val="00E56DE6"/>
    <w:rsid w:val="00EA7F19"/>
    <w:rsid w:val="00F2429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4C3D"/>
  <w15:docId w15:val="{1B1146F9-C48F-415B-9270-B2D2A37D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2F9"/>
    <w:pPr>
      <w:spacing w:after="160" w:line="259" w:lineRule="auto"/>
    </w:pPr>
    <w:rPr>
      <w:rFonts w:eastAsia="SimSun"/>
      <w:lang w:eastAsia="en-US"/>
    </w:rPr>
  </w:style>
  <w:style w:type="paragraph" w:styleId="Heading1">
    <w:name w:val="heading 1"/>
    <w:basedOn w:val="Normal"/>
    <w:link w:val="Heading1Char"/>
    <w:uiPriority w:val="9"/>
    <w:qFormat/>
    <w:rsid w:val="00475E6E"/>
    <w:pPr>
      <w:spacing w:beforeAutospacing="1" w:afterAutospacing="1" w:line="240" w:lineRule="auto"/>
      <w:outlineLvl w:val="0"/>
    </w:pPr>
    <w:rPr>
      <w:rFonts w:ascii="Times New Roman" w:eastAsia="Times New Roman" w:hAnsi="Times New Roman" w:cs="Times New Roman"/>
      <w:b/>
      <w:bCs/>
      <w:kern w:val="2"/>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2F9"/>
    <w:rPr>
      <w:color w:val="0000FF"/>
      <w:u w:val="single"/>
    </w:rPr>
  </w:style>
  <w:style w:type="character" w:customStyle="1" w:styleId="BalloonTextChar">
    <w:name w:val="Balloon Text Char"/>
    <w:basedOn w:val="DefaultParagraphFont"/>
    <w:link w:val="BalloonText"/>
    <w:uiPriority w:val="99"/>
    <w:semiHidden/>
    <w:qFormat/>
    <w:rsid w:val="001B22F9"/>
    <w:rPr>
      <w:rFonts w:ascii="Segoe UI" w:eastAsia="SimSun" w:hAnsi="Segoe UI" w:cs="Segoe UI"/>
      <w:sz w:val="18"/>
      <w:szCs w:val="18"/>
      <w:lang w:eastAsia="en-US"/>
    </w:rPr>
  </w:style>
  <w:style w:type="character" w:styleId="CommentReference">
    <w:name w:val="annotation reference"/>
    <w:basedOn w:val="DefaultParagraphFont"/>
    <w:uiPriority w:val="99"/>
    <w:semiHidden/>
    <w:unhideWhenUsed/>
    <w:qFormat/>
    <w:rsid w:val="001B22F9"/>
    <w:rPr>
      <w:sz w:val="16"/>
      <w:szCs w:val="16"/>
    </w:rPr>
  </w:style>
  <w:style w:type="character" w:customStyle="1" w:styleId="CommentTextChar">
    <w:name w:val="Comment Text Char"/>
    <w:basedOn w:val="DefaultParagraphFont"/>
    <w:link w:val="CommentText"/>
    <w:uiPriority w:val="99"/>
    <w:qFormat/>
    <w:rsid w:val="001B22F9"/>
    <w:rPr>
      <w:rFonts w:eastAsia="SimSun"/>
      <w:sz w:val="20"/>
      <w:szCs w:val="20"/>
      <w:lang w:eastAsia="en-US"/>
    </w:rPr>
  </w:style>
  <w:style w:type="character" w:styleId="LineNumber">
    <w:name w:val="line number"/>
    <w:basedOn w:val="DefaultParagraphFont"/>
    <w:uiPriority w:val="99"/>
    <w:semiHidden/>
    <w:unhideWhenUsed/>
    <w:qFormat/>
    <w:rsid w:val="001B22F9"/>
  </w:style>
  <w:style w:type="character" w:customStyle="1" w:styleId="EndNoteBibliographyTitleChar">
    <w:name w:val="EndNote Bibliography Title Char"/>
    <w:basedOn w:val="DefaultParagraphFont"/>
    <w:link w:val="EndNoteBibliographyTitle"/>
    <w:qFormat/>
    <w:rsid w:val="001B22F9"/>
    <w:rPr>
      <w:rFonts w:ascii="Calibri" w:eastAsia="SimSun" w:hAnsi="Calibri" w:cs="Calibri"/>
      <w:lang w:eastAsia="en-US"/>
    </w:rPr>
  </w:style>
  <w:style w:type="character" w:customStyle="1" w:styleId="EndNoteBibliographyChar">
    <w:name w:val="EndNote Bibliography Char"/>
    <w:basedOn w:val="DefaultParagraphFont"/>
    <w:link w:val="EndNoteBibliography"/>
    <w:qFormat/>
    <w:rsid w:val="001B22F9"/>
    <w:rPr>
      <w:rFonts w:ascii="Calibri" w:eastAsia="SimSun" w:hAnsi="Calibri" w:cs="Calibri"/>
      <w:lang w:eastAsia="en-US"/>
    </w:rPr>
  </w:style>
  <w:style w:type="character" w:customStyle="1" w:styleId="mixed-citation">
    <w:name w:val="mixed-citation"/>
    <w:basedOn w:val="DefaultParagraphFont"/>
    <w:qFormat/>
    <w:rsid w:val="001B22F9"/>
  </w:style>
  <w:style w:type="character" w:styleId="Emphasis">
    <w:name w:val="Emphasis"/>
    <w:basedOn w:val="DefaultParagraphFont"/>
    <w:uiPriority w:val="20"/>
    <w:qFormat/>
    <w:rsid w:val="001B22F9"/>
    <w:rPr>
      <w:i/>
      <w:iCs/>
    </w:rPr>
  </w:style>
  <w:style w:type="character" w:customStyle="1" w:styleId="CommentSubjectChar">
    <w:name w:val="Comment Subject Char"/>
    <w:basedOn w:val="CommentTextChar"/>
    <w:link w:val="CommentSubject"/>
    <w:uiPriority w:val="99"/>
    <w:semiHidden/>
    <w:qFormat/>
    <w:rsid w:val="001B22F9"/>
    <w:rPr>
      <w:rFonts w:eastAsia="SimSun"/>
      <w:b/>
      <w:bCs/>
      <w:sz w:val="20"/>
      <w:szCs w:val="20"/>
      <w:lang w:eastAsia="en-US"/>
    </w:rPr>
  </w:style>
  <w:style w:type="character" w:customStyle="1" w:styleId="HeaderChar">
    <w:name w:val="Header Char"/>
    <w:basedOn w:val="DefaultParagraphFont"/>
    <w:link w:val="Header"/>
    <w:uiPriority w:val="99"/>
    <w:qFormat/>
    <w:rsid w:val="001B22F9"/>
    <w:rPr>
      <w:rFonts w:eastAsia="SimSun"/>
      <w:lang w:eastAsia="en-US"/>
    </w:rPr>
  </w:style>
  <w:style w:type="character" w:customStyle="1" w:styleId="FooterChar">
    <w:name w:val="Footer Char"/>
    <w:basedOn w:val="DefaultParagraphFont"/>
    <w:link w:val="Footer"/>
    <w:uiPriority w:val="99"/>
    <w:qFormat/>
    <w:rsid w:val="001B22F9"/>
    <w:rPr>
      <w:rFonts w:eastAsia="SimSun"/>
      <w:lang w:eastAsia="en-US"/>
    </w:rPr>
  </w:style>
  <w:style w:type="character" w:customStyle="1" w:styleId="Heading1Char">
    <w:name w:val="Heading 1 Char"/>
    <w:basedOn w:val="DefaultParagraphFont"/>
    <w:link w:val="Heading1"/>
    <w:uiPriority w:val="9"/>
    <w:qFormat/>
    <w:rsid w:val="00475E6E"/>
    <w:rPr>
      <w:rFonts w:ascii="Times New Roman" w:eastAsia="Times New Roman" w:hAnsi="Times New Roman" w:cs="Times New Roman"/>
      <w:b/>
      <w:bCs/>
      <w:kern w:val="2"/>
      <w:sz w:val="48"/>
      <w:szCs w:val="48"/>
    </w:rPr>
  </w:style>
  <w:style w:type="character" w:customStyle="1" w:styleId="cit-auth">
    <w:name w:val="cit-auth"/>
    <w:basedOn w:val="DefaultParagraphFont"/>
    <w:qFormat/>
    <w:rsid w:val="00052A5D"/>
  </w:style>
  <w:style w:type="character" w:customStyle="1" w:styleId="cit-name-surname">
    <w:name w:val="cit-name-surname"/>
    <w:basedOn w:val="DefaultParagraphFont"/>
    <w:qFormat/>
    <w:rsid w:val="00052A5D"/>
  </w:style>
  <w:style w:type="character" w:customStyle="1" w:styleId="cit-name-given-names">
    <w:name w:val="cit-name-given-names"/>
    <w:basedOn w:val="DefaultParagraphFont"/>
    <w:qFormat/>
    <w:rsid w:val="00052A5D"/>
  </w:style>
  <w:style w:type="character" w:styleId="HTMLCite">
    <w:name w:val="HTML Cite"/>
    <w:basedOn w:val="DefaultParagraphFont"/>
    <w:uiPriority w:val="99"/>
    <w:semiHidden/>
    <w:unhideWhenUsed/>
    <w:qFormat/>
    <w:rsid w:val="00052A5D"/>
    <w:rPr>
      <w:i/>
      <w:iCs/>
    </w:rPr>
  </w:style>
  <w:style w:type="character" w:customStyle="1" w:styleId="cit-pub-date">
    <w:name w:val="cit-pub-date"/>
    <w:basedOn w:val="DefaultParagraphFont"/>
    <w:qFormat/>
    <w:rsid w:val="00052A5D"/>
  </w:style>
  <w:style w:type="character" w:customStyle="1" w:styleId="cit-article-title">
    <w:name w:val="cit-article-title"/>
    <w:basedOn w:val="DefaultParagraphFont"/>
    <w:qFormat/>
    <w:rsid w:val="00052A5D"/>
  </w:style>
  <w:style w:type="character" w:customStyle="1" w:styleId="cit-fpage">
    <w:name w:val="cit-fpage"/>
    <w:basedOn w:val="DefaultParagraphFont"/>
    <w:qFormat/>
    <w:rsid w:val="00052A5D"/>
  </w:style>
  <w:style w:type="character" w:customStyle="1" w:styleId="cit-lpage">
    <w:name w:val="cit-lpage"/>
    <w:basedOn w:val="DefaultParagraphFont"/>
    <w:qFormat/>
    <w:rsid w:val="00052A5D"/>
  </w:style>
  <w:style w:type="character" w:customStyle="1" w:styleId="UnresolvedMention1">
    <w:name w:val="Unresolved Mention1"/>
    <w:basedOn w:val="DefaultParagraphFont"/>
    <w:uiPriority w:val="99"/>
    <w:semiHidden/>
    <w:unhideWhenUsed/>
    <w:qFormat/>
    <w:rsid w:val="00636AF6"/>
    <w:rPr>
      <w:color w:val="605E5C"/>
      <w:shd w:val="clear" w:color="auto" w:fill="E1DFDD"/>
    </w:rPr>
  </w:style>
  <w:style w:type="character" w:customStyle="1" w:styleId="orcid-id-https">
    <w:name w:val="orcid-id-https"/>
    <w:basedOn w:val="DefaultParagraphFont"/>
    <w:qFormat/>
    <w:rsid w:val="008D4A87"/>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1B22F9"/>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1B22F9"/>
    <w:pPr>
      <w:spacing w:line="240" w:lineRule="auto"/>
    </w:pPr>
    <w:rPr>
      <w:sz w:val="20"/>
      <w:szCs w:val="20"/>
    </w:rPr>
  </w:style>
  <w:style w:type="paragraph" w:styleId="ListParagraph">
    <w:name w:val="List Paragraph"/>
    <w:basedOn w:val="Normal"/>
    <w:uiPriority w:val="34"/>
    <w:qFormat/>
    <w:rsid w:val="001B22F9"/>
    <w:pPr>
      <w:ind w:left="720"/>
      <w:contextualSpacing/>
    </w:pPr>
  </w:style>
  <w:style w:type="paragraph" w:customStyle="1" w:styleId="EndNoteBibliographyTitle">
    <w:name w:val="EndNote Bibliography Title"/>
    <w:basedOn w:val="Normal"/>
    <w:link w:val="EndNoteBibliographyTitleChar"/>
    <w:qFormat/>
    <w:rsid w:val="001B22F9"/>
    <w:pPr>
      <w:spacing w:after="0"/>
      <w:jc w:val="center"/>
    </w:pPr>
    <w:rPr>
      <w:rFonts w:ascii="Calibri" w:hAnsi="Calibri" w:cs="Calibri"/>
    </w:rPr>
  </w:style>
  <w:style w:type="paragraph" w:customStyle="1" w:styleId="EndNoteBibliography">
    <w:name w:val="EndNote Bibliography"/>
    <w:basedOn w:val="Normal"/>
    <w:link w:val="EndNoteBibliographyChar"/>
    <w:qFormat/>
    <w:rsid w:val="001B22F9"/>
    <w:pPr>
      <w:spacing w:line="240" w:lineRule="auto"/>
    </w:pPr>
    <w:rPr>
      <w:rFonts w:ascii="Calibri" w:hAnsi="Calibri" w:cs="Calibri"/>
    </w:rPr>
  </w:style>
  <w:style w:type="paragraph" w:styleId="CommentSubject">
    <w:name w:val="annotation subject"/>
    <w:basedOn w:val="CommentText"/>
    <w:next w:val="CommentText"/>
    <w:link w:val="CommentSubjectChar"/>
    <w:uiPriority w:val="99"/>
    <w:semiHidden/>
    <w:unhideWhenUsed/>
    <w:qFormat/>
    <w:rsid w:val="001B22F9"/>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B22F9"/>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1B22F9"/>
    <w:pPr>
      <w:suppressLineNumbers/>
      <w:tabs>
        <w:tab w:val="center" w:pos="4680"/>
        <w:tab w:val="right" w:pos="9360"/>
      </w:tabs>
      <w:spacing w:after="0" w:line="240" w:lineRule="auto"/>
    </w:pPr>
  </w:style>
  <w:style w:type="table" w:styleId="TableGrid">
    <w:name w:val="Table Grid"/>
    <w:basedOn w:val="TableNormal"/>
    <w:uiPriority w:val="39"/>
    <w:rsid w:val="001B22F9"/>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0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oter" Target="footer4.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yperlink" Target="mailto:tjuenger@austin.utexas.edu" TargetMode="Externa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10" Type="http://schemas.microsoft.com/office/2016/09/relationships/commentsIds" Target="commentsIds.xml"/><Relationship Id="rId19" Type="http://schemas.openxmlformats.org/officeDocument/2006/relationships/header" Target="header5.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C4958-A8BF-4820-BF71-CC4782EA4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27</Pages>
  <Words>16781</Words>
  <Characters>95657</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dc:creator>
  <dc:description/>
  <cp:lastModifiedBy>Juengerlab</cp:lastModifiedBy>
  <cp:revision>12</cp:revision>
  <dcterms:created xsi:type="dcterms:W3CDTF">2021-09-14T15:25:00Z</dcterms:created>
  <dcterms:modified xsi:type="dcterms:W3CDTF">2021-09-16T20:18:00Z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